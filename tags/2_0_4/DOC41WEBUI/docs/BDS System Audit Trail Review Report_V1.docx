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F9" w:rsidRPr="00BA6CC0" w:rsidRDefault="004C59F9" w:rsidP="005F41E4">
      <w:pPr>
        <w:pStyle w:val="Kopfzeile"/>
        <w:rPr>
          <w:rFonts w:ascii="Arial" w:hAnsi="Arial" w:cs="Arial"/>
          <w:bCs/>
          <w:sz w:val="22"/>
          <w:szCs w:val="22"/>
        </w:rPr>
      </w:pPr>
    </w:p>
    <w:p w:rsidR="004C59F9" w:rsidRPr="00BA6CC0" w:rsidRDefault="004C59F9" w:rsidP="005F41E4">
      <w:pPr>
        <w:pStyle w:val="Kopfzeile"/>
        <w:rPr>
          <w:rFonts w:ascii="Arial" w:hAnsi="Arial" w:cs="Arial"/>
          <w:bCs/>
          <w:sz w:val="22"/>
          <w:szCs w:val="22"/>
        </w:rPr>
      </w:pPr>
    </w:p>
    <w:p w:rsidR="00BA6CC0" w:rsidRPr="00BA6CC0" w:rsidRDefault="00BA6CC0" w:rsidP="005F41E4">
      <w:pPr>
        <w:pStyle w:val="Kopfzeile"/>
        <w:rPr>
          <w:rFonts w:ascii="Arial" w:hAnsi="Arial" w:cs="Arial"/>
          <w:bCs/>
          <w:sz w:val="22"/>
          <w:szCs w:val="22"/>
        </w:rPr>
      </w:pPr>
    </w:p>
    <w:p w:rsidR="00BA6CC0" w:rsidRPr="00BA6CC0" w:rsidRDefault="00BA6CC0" w:rsidP="005F41E4">
      <w:pPr>
        <w:pStyle w:val="Kopfzeile"/>
        <w:rPr>
          <w:rFonts w:ascii="Arial" w:hAnsi="Arial" w:cs="Arial"/>
          <w:bCs/>
          <w:sz w:val="22"/>
          <w:szCs w:val="22"/>
        </w:rPr>
      </w:pPr>
    </w:p>
    <w:p w:rsidR="00A165EF" w:rsidRPr="008E1835" w:rsidRDefault="00A165EF" w:rsidP="00A165EF">
      <w:pPr>
        <w:pStyle w:val="Fuzeile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165EF" w:rsidTr="00C35140">
        <w:trPr>
          <w:cantSplit/>
          <w:trHeight w:val="527"/>
        </w:trPr>
        <w:tc>
          <w:tcPr>
            <w:tcW w:w="9212" w:type="dxa"/>
            <w:vAlign w:val="center"/>
          </w:tcPr>
          <w:p w:rsidR="00A165EF" w:rsidRDefault="00A165EF" w:rsidP="00A165EF">
            <w:pPr>
              <w:rPr>
                <w:rFonts w:ascii="Arial" w:hAnsi="Arial" w:cs="Arial"/>
                <w:b/>
                <w:bCs/>
              </w:rPr>
            </w:pPr>
          </w:p>
          <w:p w:rsidR="00A165EF" w:rsidRPr="00C97DBF" w:rsidRDefault="00A165EF" w:rsidP="00A165EF">
            <w:pPr>
              <w:rPr>
                <w:rFonts w:ascii="Arial" w:hAnsi="Arial" w:cs="Arial"/>
              </w:rPr>
            </w:pPr>
            <w:r w:rsidRPr="002B18D0">
              <w:rPr>
                <w:rFonts w:ascii="Arial" w:hAnsi="Arial" w:cs="Arial"/>
                <w:b/>
                <w:bCs/>
              </w:rPr>
              <w:t>Title:</w:t>
            </w:r>
            <w:r w:rsidRPr="00C97DBF">
              <w:rPr>
                <w:rFonts w:ascii="Arial" w:hAnsi="Arial" w:cs="Arial"/>
              </w:rPr>
              <w:tab/>
            </w:r>
            <w:r w:rsidRPr="00C97DBF">
              <w:rPr>
                <w:rFonts w:ascii="Arial" w:hAnsi="Arial" w:cs="Arial"/>
              </w:rPr>
              <w:tab/>
            </w:r>
            <w:r w:rsidR="00B93661">
              <w:rPr>
                <w:rFonts w:ascii="Arial" w:hAnsi="Arial" w:cs="Arial"/>
              </w:rPr>
              <w:fldChar w:fldCharType="begin">
                <w:ffData>
                  <w:name w:val="Titel"/>
                  <w:enabled/>
                  <w:calcOnExit w:val="0"/>
                  <w:textInput>
                    <w:default w:val=" System Audit Trail Review Report"/>
                  </w:textInput>
                </w:ffData>
              </w:fldChar>
            </w:r>
            <w:bookmarkStart w:id="0" w:name="Titel"/>
            <w:r w:rsidR="00B93661">
              <w:rPr>
                <w:rFonts w:ascii="Arial" w:hAnsi="Arial" w:cs="Arial"/>
              </w:rPr>
              <w:instrText xml:space="preserve"> FORMTEXT </w:instrText>
            </w:r>
            <w:r w:rsidR="00B93661">
              <w:rPr>
                <w:rFonts w:ascii="Arial" w:hAnsi="Arial" w:cs="Arial"/>
              </w:rPr>
            </w:r>
            <w:r w:rsidR="00B93661">
              <w:rPr>
                <w:rFonts w:ascii="Arial" w:hAnsi="Arial" w:cs="Arial"/>
              </w:rPr>
              <w:fldChar w:fldCharType="separate"/>
            </w:r>
            <w:r w:rsidR="00B93661">
              <w:rPr>
                <w:rFonts w:ascii="Arial" w:hAnsi="Arial" w:cs="Arial"/>
                <w:noProof/>
              </w:rPr>
              <w:t xml:space="preserve"> System Audit Trail Review Report</w:t>
            </w:r>
            <w:r w:rsidR="00B93661">
              <w:rPr>
                <w:rFonts w:ascii="Arial" w:hAnsi="Arial" w:cs="Arial"/>
              </w:rPr>
              <w:fldChar w:fldCharType="end"/>
            </w:r>
            <w:bookmarkEnd w:id="0"/>
          </w:p>
          <w:p w:rsidR="00A165EF" w:rsidRPr="00C97DBF" w:rsidRDefault="00A165EF" w:rsidP="00A165EF">
            <w:pPr>
              <w:rPr>
                <w:rFonts w:ascii="Arial" w:hAnsi="Arial" w:cs="Arial"/>
              </w:rPr>
            </w:pPr>
          </w:p>
          <w:p w:rsidR="00A165EF" w:rsidRPr="00A165EF" w:rsidRDefault="00A165EF" w:rsidP="00A165EF">
            <w:r w:rsidRPr="002B18D0">
              <w:rPr>
                <w:rFonts w:ascii="Arial" w:hAnsi="Arial" w:cs="Arial"/>
                <w:b/>
                <w:bCs/>
              </w:rPr>
              <w:t>System:</w:t>
            </w:r>
            <w:r w:rsidRPr="00C97DBF">
              <w:rPr>
                <w:rFonts w:ascii="Arial" w:hAnsi="Arial" w:cs="Arial"/>
              </w:rPr>
              <w:tab/>
            </w:r>
            <w:r w:rsidR="00760840">
              <w:rPr>
                <w:rFonts w:ascii="Arial" w:hAnsi="Arial" w:cs="Arial"/>
              </w:rPr>
              <w:t>External Access - BDS</w:t>
            </w:r>
          </w:p>
          <w:p w:rsidR="00A165EF" w:rsidRPr="00B817B9" w:rsidRDefault="00A165EF" w:rsidP="00C35140">
            <w:pPr>
              <w:rPr>
                <w:b/>
              </w:rPr>
            </w:pPr>
            <w:r w:rsidRPr="00B817B9">
              <w:fldChar w:fldCharType="begin"/>
            </w:r>
            <w:r w:rsidRPr="00B817B9">
              <w:instrText xml:space="preserve"> SUBJECT   \* MERGEFORMAT </w:instrText>
            </w:r>
            <w:r w:rsidRPr="00B817B9">
              <w:fldChar w:fldCharType="end"/>
            </w:r>
          </w:p>
        </w:tc>
      </w:tr>
      <w:tr w:rsidR="00A165EF" w:rsidRPr="001B74F3" w:rsidTr="00C35140">
        <w:trPr>
          <w:cantSplit/>
          <w:trHeight w:val="2424"/>
        </w:trPr>
        <w:tc>
          <w:tcPr>
            <w:tcW w:w="9212" w:type="dxa"/>
            <w:tcBorders>
              <w:bottom w:val="single" w:sz="4" w:space="0" w:color="auto"/>
            </w:tcBorders>
          </w:tcPr>
          <w:p w:rsidR="00A165EF" w:rsidRPr="00FA6D74" w:rsidRDefault="00A165EF" w:rsidP="00C35140"/>
        </w:tc>
      </w:tr>
      <w:tr w:rsidR="00A165EF" w:rsidRPr="00C535E6" w:rsidTr="00C351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2" w:type="dxa"/>
            <w:tcBorders>
              <w:left w:val="nil"/>
              <w:bottom w:val="single" w:sz="4" w:space="0" w:color="auto"/>
              <w:right w:val="nil"/>
            </w:tcBorders>
          </w:tcPr>
          <w:p w:rsidR="00A165EF" w:rsidRPr="001345BE" w:rsidRDefault="00A165EF" w:rsidP="001345BE">
            <w:pPr>
              <w:spacing w:line="360" w:lineRule="auto"/>
              <w:rPr>
                <w:rFonts w:ascii="Arial" w:hAnsi="Arial"/>
                <w:b/>
                <w:sz w:val="22"/>
                <w:lang w:eastAsia="de-DE"/>
              </w:rPr>
            </w:pPr>
            <w:r w:rsidRPr="001345BE">
              <w:rPr>
                <w:rFonts w:ascii="Arial" w:hAnsi="Arial"/>
                <w:b/>
                <w:sz w:val="22"/>
                <w:lang w:eastAsia="de-DE"/>
              </w:rPr>
              <w:t xml:space="preserve">Approval </w:t>
            </w:r>
          </w:p>
          <w:p w:rsidR="001F6767" w:rsidRPr="001345BE" w:rsidRDefault="001F6767" w:rsidP="001345BE">
            <w:pPr>
              <w:rPr>
                <w:rFonts w:ascii="Arial" w:hAnsi="Arial"/>
                <w:bCs/>
                <w:sz w:val="20"/>
                <w:szCs w:val="20"/>
                <w:lang w:eastAsia="de-DE"/>
              </w:rPr>
            </w:pPr>
            <w:bookmarkStart w:id="1" w:name="SAPDocumentSignatures"/>
            <w:bookmarkEnd w:id="1"/>
          </w:p>
          <w:p w:rsidR="00A165EF" w:rsidRPr="001345BE" w:rsidRDefault="00A165EF" w:rsidP="001345BE">
            <w:pPr>
              <w:rPr>
                <w:rFonts w:ascii="Arial" w:hAnsi="Arial"/>
                <w:bCs/>
                <w:sz w:val="8"/>
                <w:szCs w:val="8"/>
                <w:lang w:eastAsia="de-DE"/>
              </w:rPr>
            </w:pPr>
          </w:p>
        </w:tc>
      </w:tr>
    </w:tbl>
    <w:p w:rsidR="005F41E4" w:rsidRPr="00BA6CC0" w:rsidRDefault="005F41E4">
      <w:pPr>
        <w:rPr>
          <w:rFonts w:ascii="Arial" w:hAnsi="Arial"/>
          <w:sz w:val="22"/>
          <w:szCs w:val="22"/>
        </w:rPr>
      </w:pPr>
    </w:p>
    <w:p w:rsidR="005F41E4" w:rsidRPr="001345BE" w:rsidRDefault="005F41E4">
      <w:pPr>
        <w:rPr>
          <w:rFonts w:ascii="Arial" w:hAnsi="Arial" w:cs="Arial"/>
          <w:sz w:val="22"/>
          <w:szCs w:val="22"/>
        </w:rPr>
      </w:pPr>
    </w:p>
    <w:p w:rsidR="006E4600" w:rsidRPr="001345BE" w:rsidRDefault="006E4600">
      <w:pPr>
        <w:rPr>
          <w:rFonts w:ascii="Arial" w:hAnsi="Arial"/>
          <w:sz w:val="22"/>
          <w:szCs w:val="22"/>
        </w:rPr>
      </w:pPr>
    </w:p>
    <w:p w:rsidR="002175C6" w:rsidRPr="00667E81" w:rsidRDefault="00760840">
      <w:pPr>
        <w:rPr>
          <w:rFonts w:ascii="Arial" w:hAnsi="Arial"/>
          <w:sz w:val="22"/>
          <w:szCs w:val="22"/>
        </w:rPr>
      </w:pPr>
      <w:r w:rsidRPr="00667E81">
        <w:rPr>
          <w:rFonts w:ascii="Arial" w:hAnsi="Arial"/>
          <w:sz w:val="22"/>
          <w:szCs w:val="22"/>
        </w:rPr>
        <w:t>Nicole Wimmer</w:t>
      </w:r>
      <w:r w:rsidR="00406B5D" w:rsidRPr="00667E81">
        <w:rPr>
          <w:rFonts w:ascii="Arial" w:hAnsi="Arial"/>
          <w:sz w:val="22"/>
          <w:szCs w:val="22"/>
        </w:rPr>
        <w:t xml:space="preserve"> (</w:t>
      </w:r>
      <w:r w:rsidRPr="00667E81">
        <w:rPr>
          <w:rFonts w:ascii="Arial" w:hAnsi="Arial"/>
          <w:sz w:val="22"/>
          <w:szCs w:val="22"/>
        </w:rPr>
        <w:t>IMWWN</w:t>
      </w:r>
      <w:r>
        <w:rPr>
          <w:rFonts w:ascii="Arial" w:hAnsi="Arial"/>
          <w:sz w:val="22"/>
          <w:szCs w:val="22"/>
        </w:rPr>
        <w:t>)</w:t>
      </w:r>
      <w:r w:rsidR="0039366E" w:rsidRPr="00667E81">
        <w:rPr>
          <w:rFonts w:ascii="Arial" w:hAnsi="Arial"/>
          <w:sz w:val="22"/>
          <w:szCs w:val="22"/>
        </w:rPr>
        <w:t>, System Owner</w:t>
      </w:r>
    </w:p>
    <w:p w:rsidR="00406B5D" w:rsidRDefault="0076084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Wolfgang Eichel</w:t>
      </w:r>
      <w:r w:rsidR="00406B5D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IMECL</w:t>
      </w:r>
      <w:r w:rsidR="00406B5D">
        <w:rPr>
          <w:rFonts w:ascii="Arial" w:hAnsi="Arial"/>
          <w:sz w:val="22"/>
          <w:szCs w:val="22"/>
        </w:rPr>
        <w:t>)</w:t>
      </w:r>
      <w:r w:rsidR="002175C6">
        <w:rPr>
          <w:rFonts w:ascii="Arial" w:hAnsi="Arial"/>
          <w:sz w:val="22"/>
          <w:szCs w:val="22"/>
        </w:rPr>
        <w:t>, Global Quality Unit</w:t>
      </w:r>
    </w:p>
    <w:p w:rsidR="002B18D0" w:rsidRDefault="002B18D0" w:rsidP="006E4600">
      <w:pPr>
        <w:rPr>
          <w:rFonts w:ascii="Arial" w:hAnsi="Arial" w:cs="Arial"/>
          <w:b/>
          <w:sz w:val="28"/>
          <w:szCs w:val="28"/>
        </w:rPr>
      </w:pPr>
    </w:p>
    <w:p w:rsidR="00F04C57" w:rsidRDefault="00F04C57" w:rsidP="006E4600">
      <w:pPr>
        <w:rPr>
          <w:rFonts w:ascii="Arial" w:hAnsi="Arial" w:cs="Arial"/>
          <w:b/>
          <w:sz w:val="28"/>
          <w:szCs w:val="28"/>
        </w:rPr>
      </w:pPr>
    </w:p>
    <w:p w:rsidR="00F04C57" w:rsidRDefault="00F04C57" w:rsidP="006E4600">
      <w:pPr>
        <w:rPr>
          <w:rFonts w:ascii="Arial" w:hAnsi="Arial" w:cs="Arial"/>
          <w:b/>
          <w:sz w:val="28"/>
          <w:szCs w:val="28"/>
        </w:rPr>
      </w:pPr>
    </w:p>
    <w:p w:rsidR="00F04C57" w:rsidRDefault="00F04C57" w:rsidP="006E4600">
      <w:pPr>
        <w:rPr>
          <w:rFonts w:ascii="Arial" w:hAnsi="Arial" w:cs="Arial"/>
          <w:b/>
          <w:sz w:val="28"/>
          <w:szCs w:val="28"/>
        </w:rPr>
      </w:pPr>
    </w:p>
    <w:p w:rsidR="00F04C57" w:rsidRDefault="00F04C57" w:rsidP="006E4600">
      <w:pPr>
        <w:rPr>
          <w:rFonts w:ascii="Arial" w:hAnsi="Arial" w:cs="Arial"/>
          <w:b/>
          <w:sz w:val="28"/>
          <w:szCs w:val="28"/>
        </w:rPr>
      </w:pPr>
    </w:p>
    <w:p w:rsidR="004D2319" w:rsidRDefault="004D2319" w:rsidP="006E4600">
      <w:pPr>
        <w:rPr>
          <w:rFonts w:ascii="Arial" w:hAnsi="Arial" w:cs="Arial"/>
          <w:b/>
          <w:sz w:val="28"/>
          <w:szCs w:val="28"/>
        </w:rPr>
      </w:pPr>
    </w:p>
    <w:p w:rsidR="004D2319" w:rsidRDefault="004D2319" w:rsidP="006E4600">
      <w:pPr>
        <w:rPr>
          <w:rFonts w:ascii="Arial" w:hAnsi="Arial" w:cs="Arial"/>
          <w:b/>
          <w:sz w:val="28"/>
          <w:szCs w:val="28"/>
        </w:rPr>
      </w:pPr>
    </w:p>
    <w:p w:rsidR="004D2319" w:rsidRDefault="004D2319" w:rsidP="006E4600">
      <w:pPr>
        <w:rPr>
          <w:rFonts w:ascii="Arial" w:hAnsi="Arial" w:cs="Arial"/>
          <w:b/>
          <w:sz w:val="28"/>
          <w:szCs w:val="28"/>
        </w:rPr>
      </w:pPr>
    </w:p>
    <w:p w:rsidR="004D2319" w:rsidRDefault="004D2319" w:rsidP="006E4600">
      <w:pPr>
        <w:rPr>
          <w:rFonts w:ascii="Arial" w:hAnsi="Arial" w:cs="Arial"/>
          <w:b/>
          <w:sz w:val="28"/>
          <w:szCs w:val="28"/>
        </w:rPr>
      </w:pPr>
    </w:p>
    <w:p w:rsidR="004D2319" w:rsidRDefault="004D2319" w:rsidP="006E4600">
      <w:pPr>
        <w:rPr>
          <w:rFonts w:ascii="Arial" w:hAnsi="Arial" w:cs="Arial"/>
          <w:b/>
          <w:sz w:val="28"/>
          <w:szCs w:val="28"/>
        </w:rPr>
      </w:pPr>
    </w:p>
    <w:p w:rsidR="004D2319" w:rsidRDefault="004D2319" w:rsidP="006E4600">
      <w:pPr>
        <w:rPr>
          <w:rFonts w:ascii="Arial" w:hAnsi="Arial" w:cs="Arial"/>
          <w:b/>
          <w:sz w:val="28"/>
          <w:szCs w:val="28"/>
        </w:rPr>
      </w:pPr>
    </w:p>
    <w:p w:rsidR="004D2319" w:rsidRDefault="004D2319" w:rsidP="006E4600">
      <w:pPr>
        <w:rPr>
          <w:rFonts w:ascii="Arial" w:hAnsi="Arial" w:cs="Arial"/>
          <w:b/>
          <w:sz w:val="28"/>
          <w:szCs w:val="28"/>
        </w:rPr>
      </w:pPr>
    </w:p>
    <w:p w:rsidR="004D2319" w:rsidRDefault="004D2319" w:rsidP="006E4600">
      <w:pPr>
        <w:rPr>
          <w:rFonts w:ascii="Arial" w:hAnsi="Arial" w:cs="Arial"/>
          <w:b/>
          <w:sz w:val="28"/>
          <w:szCs w:val="28"/>
        </w:rPr>
      </w:pPr>
    </w:p>
    <w:p w:rsidR="004D2319" w:rsidRDefault="004D2319" w:rsidP="006E4600">
      <w:pPr>
        <w:rPr>
          <w:rFonts w:ascii="Arial" w:hAnsi="Arial" w:cs="Arial"/>
          <w:b/>
          <w:sz w:val="28"/>
          <w:szCs w:val="28"/>
        </w:rPr>
      </w:pPr>
    </w:p>
    <w:p w:rsidR="004D2319" w:rsidRDefault="004D2319" w:rsidP="006E4600">
      <w:pPr>
        <w:rPr>
          <w:rFonts w:ascii="Arial" w:hAnsi="Arial" w:cs="Arial"/>
          <w:b/>
          <w:sz w:val="28"/>
          <w:szCs w:val="28"/>
        </w:rPr>
      </w:pPr>
    </w:p>
    <w:p w:rsidR="004D2319" w:rsidRDefault="004D2319" w:rsidP="006E4600">
      <w:pPr>
        <w:rPr>
          <w:rFonts w:ascii="Arial" w:hAnsi="Arial" w:cs="Arial"/>
          <w:b/>
          <w:sz w:val="28"/>
          <w:szCs w:val="28"/>
        </w:rPr>
      </w:pPr>
    </w:p>
    <w:p w:rsidR="004D2319" w:rsidRDefault="004D2319" w:rsidP="006E4600">
      <w:pPr>
        <w:rPr>
          <w:rFonts w:ascii="Arial" w:hAnsi="Arial" w:cs="Arial"/>
          <w:b/>
          <w:sz w:val="28"/>
          <w:szCs w:val="28"/>
        </w:rPr>
      </w:pPr>
    </w:p>
    <w:p w:rsidR="00CD19AE" w:rsidRPr="00BA6CC0" w:rsidRDefault="00CD19AE" w:rsidP="00CD19AE">
      <w:pPr>
        <w:rPr>
          <w:rFonts w:ascii="Arial" w:hAnsi="Arial" w:cs="Arial"/>
          <w:b/>
          <w:sz w:val="28"/>
          <w:szCs w:val="28"/>
        </w:rPr>
      </w:pPr>
      <w:r w:rsidRPr="00BA6CC0">
        <w:rPr>
          <w:rFonts w:ascii="Arial" w:hAnsi="Arial" w:cs="Arial"/>
          <w:b/>
          <w:sz w:val="28"/>
          <w:szCs w:val="28"/>
        </w:rPr>
        <w:t>Change History</w:t>
      </w:r>
    </w:p>
    <w:p w:rsidR="00CD19AE" w:rsidRPr="006E4600" w:rsidRDefault="00CD19AE" w:rsidP="00CD19A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2246"/>
        <w:gridCol w:w="5902"/>
      </w:tblGrid>
      <w:tr w:rsidR="00CD19AE" w:rsidRPr="00BA6CC0" w:rsidTr="0091311F">
        <w:trPr>
          <w:trHeight w:hRule="exact" w:val="675"/>
          <w:tblHeader/>
        </w:trPr>
        <w:tc>
          <w:tcPr>
            <w:tcW w:w="1064" w:type="dxa"/>
            <w:shd w:val="clear" w:color="auto" w:fill="C0C0C0"/>
            <w:vAlign w:val="center"/>
          </w:tcPr>
          <w:p w:rsidR="00CD19AE" w:rsidRPr="004E72DF" w:rsidRDefault="00CD19AE" w:rsidP="0091311F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4E72DF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2246" w:type="dxa"/>
            <w:shd w:val="clear" w:color="auto" w:fill="C0C0C0"/>
            <w:vAlign w:val="center"/>
          </w:tcPr>
          <w:p w:rsidR="00CD19AE" w:rsidRPr="004E72DF" w:rsidRDefault="00CD19AE" w:rsidP="0091311F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  <w:tc>
          <w:tcPr>
            <w:tcW w:w="5902" w:type="dxa"/>
            <w:shd w:val="clear" w:color="auto" w:fill="C0C0C0"/>
            <w:vAlign w:val="center"/>
          </w:tcPr>
          <w:p w:rsidR="00CD19AE" w:rsidRPr="004E72DF" w:rsidRDefault="00CD19AE" w:rsidP="0091311F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4E72DF">
              <w:rPr>
                <w:rFonts w:ascii="Arial" w:hAnsi="Arial" w:cs="Arial"/>
                <w:b/>
                <w:sz w:val="22"/>
                <w:szCs w:val="22"/>
              </w:rPr>
              <w:t>Description of Change</w:t>
            </w:r>
          </w:p>
        </w:tc>
      </w:tr>
      <w:tr w:rsidR="00CD19AE" w:rsidRPr="006E4600" w:rsidTr="0091311F">
        <w:trPr>
          <w:trHeight w:val="454"/>
        </w:trPr>
        <w:tc>
          <w:tcPr>
            <w:tcW w:w="1064" w:type="dxa"/>
          </w:tcPr>
          <w:p w:rsidR="00CD19AE" w:rsidRPr="006E4600" w:rsidRDefault="00CD19AE" w:rsidP="0091311F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6E4600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  <w:r w:rsidRPr="006E4600"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2246" w:type="dxa"/>
          </w:tcPr>
          <w:p w:rsidR="00CD19AE" w:rsidRPr="00BC2D62" w:rsidRDefault="00724EC5">
            <w:pPr>
              <w:spacing w:before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Nicole Wimmer</w:t>
            </w:r>
            <w:r w:rsidR="00F04C57">
              <w:rPr>
                <w:rFonts w:ascii="Arial" w:hAnsi="Arial" w:cs="Arial"/>
                <w:sz w:val="20"/>
                <w:szCs w:val="20"/>
                <w:lang w:val="de-DE"/>
              </w:rPr>
              <w:t xml:space="preserve"> (IM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WWN</w:t>
            </w:r>
            <w:r w:rsidR="00F04C57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</w:tc>
        <w:tc>
          <w:tcPr>
            <w:tcW w:w="5902" w:type="dxa"/>
          </w:tcPr>
          <w:p w:rsidR="00CD19AE" w:rsidRPr="006E4600" w:rsidRDefault="00CD19AE" w:rsidP="0091311F">
            <w:pPr>
              <w:spacing w:before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Initial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creation</w:t>
            </w:r>
            <w:proofErr w:type="spellEnd"/>
          </w:p>
        </w:tc>
      </w:tr>
      <w:tr w:rsidR="00CD19AE" w:rsidRPr="006E4600" w:rsidTr="0091311F">
        <w:trPr>
          <w:trHeight w:val="454"/>
        </w:trPr>
        <w:tc>
          <w:tcPr>
            <w:tcW w:w="1064" w:type="dxa"/>
          </w:tcPr>
          <w:p w:rsidR="00CD19AE" w:rsidRPr="006E4600" w:rsidRDefault="00CD19AE" w:rsidP="0091311F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246" w:type="dxa"/>
          </w:tcPr>
          <w:p w:rsidR="00CD19AE" w:rsidRPr="006E4600" w:rsidRDefault="00CD19AE" w:rsidP="0091311F">
            <w:pPr>
              <w:spacing w:before="6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5902" w:type="dxa"/>
          </w:tcPr>
          <w:p w:rsidR="00CD19AE" w:rsidRPr="006E4600" w:rsidRDefault="00CD19AE" w:rsidP="0091311F">
            <w:pPr>
              <w:spacing w:before="6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</w:tbl>
    <w:p w:rsidR="00CD19AE" w:rsidRPr="00BA6CC0" w:rsidRDefault="00CD19AE" w:rsidP="00CD19AE">
      <w:pPr>
        <w:rPr>
          <w:rFonts w:ascii="Arial" w:hAnsi="Arial"/>
          <w:sz w:val="22"/>
          <w:szCs w:val="22"/>
          <w:lang w:val="de-DE"/>
        </w:rPr>
      </w:pPr>
    </w:p>
    <w:p w:rsidR="00F04C57" w:rsidRDefault="00F04C57" w:rsidP="004C59F9">
      <w:pPr>
        <w:rPr>
          <w:rFonts w:ascii="Arial" w:hAnsi="Arial" w:cs="Arial"/>
          <w:b/>
          <w:sz w:val="28"/>
          <w:szCs w:val="28"/>
          <w:lang w:val="de-DE"/>
        </w:rPr>
      </w:pPr>
    </w:p>
    <w:p w:rsidR="00F04C57" w:rsidRDefault="00F04C57" w:rsidP="004C59F9">
      <w:pPr>
        <w:rPr>
          <w:rFonts w:ascii="Arial" w:hAnsi="Arial" w:cs="Arial"/>
          <w:b/>
          <w:sz w:val="28"/>
          <w:szCs w:val="28"/>
          <w:lang w:val="de-DE"/>
        </w:rPr>
      </w:pPr>
    </w:p>
    <w:p w:rsidR="00A165EF" w:rsidRPr="001F6767" w:rsidRDefault="00A165EF" w:rsidP="00A165EF">
      <w:pPr>
        <w:rPr>
          <w:rFonts w:ascii="Arial" w:hAnsi="Arial" w:cs="Arial"/>
          <w:b/>
          <w:sz w:val="28"/>
          <w:szCs w:val="28"/>
        </w:rPr>
      </w:pPr>
      <w:r w:rsidRPr="001F6767">
        <w:rPr>
          <w:rFonts w:ascii="Arial" w:hAnsi="Arial" w:cs="Arial"/>
          <w:b/>
          <w:sz w:val="28"/>
          <w:szCs w:val="28"/>
        </w:rPr>
        <w:t>Table of Contents</w:t>
      </w:r>
    </w:p>
    <w:p w:rsidR="00961083" w:rsidRDefault="00A165EF">
      <w:pPr>
        <w:pStyle w:val="Verzeichnis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DE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534879566" w:history="1">
        <w:r w:rsidR="00961083" w:rsidRPr="00C448C5">
          <w:rPr>
            <w:rStyle w:val="Hyperlink"/>
            <w:noProof/>
          </w:rPr>
          <w:t>1</w:t>
        </w:r>
        <w:r w:rsidR="009610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DE"/>
          </w:rPr>
          <w:tab/>
        </w:r>
        <w:r w:rsidR="00961083" w:rsidRPr="00C448C5">
          <w:rPr>
            <w:rStyle w:val="Hyperlink"/>
            <w:noProof/>
          </w:rPr>
          <w:t>Scope of this document</w:t>
        </w:r>
        <w:r w:rsidR="00961083">
          <w:rPr>
            <w:noProof/>
            <w:webHidden/>
          </w:rPr>
          <w:tab/>
        </w:r>
        <w:r w:rsidR="00961083">
          <w:rPr>
            <w:noProof/>
            <w:webHidden/>
          </w:rPr>
          <w:fldChar w:fldCharType="begin"/>
        </w:r>
        <w:r w:rsidR="00961083">
          <w:rPr>
            <w:noProof/>
            <w:webHidden/>
          </w:rPr>
          <w:instrText xml:space="preserve"> PAGEREF _Toc534879566 \h </w:instrText>
        </w:r>
        <w:r w:rsidR="00961083">
          <w:rPr>
            <w:noProof/>
            <w:webHidden/>
          </w:rPr>
        </w:r>
        <w:r w:rsidR="00961083">
          <w:rPr>
            <w:noProof/>
            <w:webHidden/>
          </w:rPr>
          <w:fldChar w:fldCharType="separate"/>
        </w:r>
        <w:r w:rsidR="00961083">
          <w:rPr>
            <w:noProof/>
            <w:webHidden/>
          </w:rPr>
          <w:t>3</w:t>
        </w:r>
        <w:r w:rsidR="00961083">
          <w:rPr>
            <w:noProof/>
            <w:webHidden/>
          </w:rPr>
          <w:fldChar w:fldCharType="end"/>
        </w:r>
      </w:hyperlink>
    </w:p>
    <w:p w:rsidR="00961083" w:rsidRDefault="003B449C">
      <w:pPr>
        <w:pStyle w:val="Verzeichnis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DE"/>
        </w:rPr>
      </w:pPr>
      <w:hyperlink w:anchor="_Toc534879567" w:history="1">
        <w:r w:rsidR="00961083" w:rsidRPr="00C448C5">
          <w:rPr>
            <w:rStyle w:val="Hyperlink"/>
            <w:noProof/>
          </w:rPr>
          <w:t>2</w:t>
        </w:r>
        <w:r w:rsidR="009610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DE"/>
          </w:rPr>
          <w:tab/>
        </w:r>
        <w:r w:rsidR="00961083" w:rsidRPr="00C448C5">
          <w:rPr>
            <w:rStyle w:val="Hyperlink"/>
            <w:noProof/>
          </w:rPr>
          <w:t>Basis for audit trail review</w:t>
        </w:r>
        <w:r w:rsidR="00961083">
          <w:rPr>
            <w:noProof/>
            <w:webHidden/>
          </w:rPr>
          <w:tab/>
        </w:r>
        <w:r w:rsidR="00961083">
          <w:rPr>
            <w:noProof/>
            <w:webHidden/>
          </w:rPr>
          <w:fldChar w:fldCharType="begin"/>
        </w:r>
        <w:r w:rsidR="00961083">
          <w:rPr>
            <w:noProof/>
            <w:webHidden/>
          </w:rPr>
          <w:instrText xml:space="preserve"> PAGEREF _Toc534879567 \h </w:instrText>
        </w:r>
        <w:r w:rsidR="00961083">
          <w:rPr>
            <w:noProof/>
            <w:webHidden/>
          </w:rPr>
        </w:r>
        <w:r w:rsidR="00961083">
          <w:rPr>
            <w:noProof/>
            <w:webHidden/>
          </w:rPr>
          <w:fldChar w:fldCharType="separate"/>
        </w:r>
        <w:r w:rsidR="00961083">
          <w:rPr>
            <w:noProof/>
            <w:webHidden/>
          </w:rPr>
          <w:t>3</w:t>
        </w:r>
        <w:r w:rsidR="00961083">
          <w:rPr>
            <w:noProof/>
            <w:webHidden/>
          </w:rPr>
          <w:fldChar w:fldCharType="end"/>
        </w:r>
      </w:hyperlink>
    </w:p>
    <w:p w:rsidR="00961083" w:rsidRDefault="003B449C">
      <w:pPr>
        <w:pStyle w:val="Verzeichnis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DE"/>
        </w:rPr>
      </w:pPr>
      <w:hyperlink w:anchor="_Toc534879568" w:history="1">
        <w:r w:rsidR="00961083" w:rsidRPr="00C448C5">
          <w:rPr>
            <w:rStyle w:val="Hyperlink"/>
            <w:noProof/>
          </w:rPr>
          <w:t>3</w:t>
        </w:r>
        <w:r w:rsidR="009610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DE"/>
          </w:rPr>
          <w:tab/>
        </w:r>
        <w:r w:rsidR="00961083" w:rsidRPr="00C448C5">
          <w:rPr>
            <w:rStyle w:val="Hyperlink"/>
            <w:noProof/>
          </w:rPr>
          <w:t>Audit trail for critical system configuration</w:t>
        </w:r>
        <w:r w:rsidR="00961083">
          <w:rPr>
            <w:noProof/>
            <w:webHidden/>
          </w:rPr>
          <w:tab/>
        </w:r>
        <w:r w:rsidR="00961083">
          <w:rPr>
            <w:noProof/>
            <w:webHidden/>
          </w:rPr>
          <w:fldChar w:fldCharType="begin"/>
        </w:r>
        <w:r w:rsidR="00961083">
          <w:rPr>
            <w:noProof/>
            <w:webHidden/>
          </w:rPr>
          <w:instrText xml:space="preserve"> PAGEREF _Toc534879568 \h </w:instrText>
        </w:r>
        <w:r w:rsidR="00961083">
          <w:rPr>
            <w:noProof/>
            <w:webHidden/>
          </w:rPr>
        </w:r>
        <w:r w:rsidR="00961083">
          <w:rPr>
            <w:noProof/>
            <w:webHidden/>
          </w:rPr>
          <w:fldChar w:fldCharType="separate"/>
        </w:r>
        <w:r w:rsidR="00961083">
          <w:rPr>
            <w:noProof/>
            <w:webHidden/>
          </w:rPr>
          <w:t>3</w:t>
        </w:r>
        <w:r w:rsidR="00961083">
          <w:rPr>
            <w:noProof/>
            <w:webHidden/>
          </w:rPr>
          <w:fldChar w:fldCharType="end"/>
        </w:r>
      </w:hyperlink>
    </w:p>
    <w:p w:rsidR="00961083" w:rsidRDefault="003B449C">
      <w:pPr>
        <w:pStyle w:val="Verzeichnis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DE"/>
        </w:rPr>
      </w:pPr>
      <w:hyperlink w:anchor="_Toc534879569" w:history="1">
        <w:r w:rsidR="00961083" w:rsidRPr="00C448C5">
          <w:rPr>
            <w:rStyle w:val="Hyperlink"/>
            <w:noProof/>
          </w:rPr>
          <w:t>3.1</w:t>
        </w:r>
        <w:r w:rsidR="009610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DE"/>
          </w:rPr>
          <w:tab/>
        </w:r>
        <w:r w:rsidR="00961083" w:rsidRPr="00C448C5">
          <w:rPr>
            <w:rStyle w:val="Hyperlink"/>
            <w:noProof/>
          </w:rPr>
          <w:t>Logging changes for upload of documents</w:t>
        </w:r>
        <w:r w:rsidR="00961083">
          <w:rPr>
            <w:noProof/>
            <w:webHidden/>
          </w:rPr>
          <w:tab/>
        </w:r>
        <w:r w:rsidR="00961083">
          <w:rPr>
            <w:noProof/>
            <w:webHidden/>
          </w:rPr>
          <w:fldChar w:fldCharType="begin"/>
        </w:r>
        <w:r w:rsidR="00961083">
          <w:rPr>
            <w:noProof/>
            <w:webHidden/>
          </w:rPr>
          <w:instrText xml:space="preserve"> PAGEREF _Toc534879569 \h </w:instrText>
        </w:r>
        <w:r w:rsidR="00961083">
          <w:rPr>
            <w:noProof/>
            <w:webHidden/>
          </w:rPr>
        </w:r>
        <w:r w:rsidR="00961083">
          <w:rPr>
            <w:noProof/>
            <w:webHidden/>
          </w:rPr>
          <w:fldChar w:fldCharType="separate"/>
        </w:r>
        <w:r w:rsidR="00961083">
          <w:rPr>
            <w:noProof/>
            <w:webHidden/>
          </w:rPr>
          <w:t>3</w:t>
        </w:r>
        <w:r w:rsidR="00961083">
          <w:rPr>
            <w:noProof/>
            <w:webHidden/>
          </w:rPr>
          <w:fldChar w:fldCharType="end"/>
        </w:r>
      </w:hyperlink>
    </w:p>
    <w:p w:rsidR="00961083" w:rsidRDefault="003B449C">
      <w:pPr>
        <w:pStyle w:val="Verzeichnis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DE"/>
        </w:rPr>
      </w:pPr>
      <w:hyperlink w:anchor="_Toc534879570" w:history="1">
        <w:r w:rsidR="00961083" w:rsidRPr="00C448C5">
          <w:rPr>
            <w:rStyle w:val="Hyperlink"/>
            <w:noProof/>
          </w:rPr>
          <w:t>3.2</w:t>
        </w:r>
        <w:r w:rsidR="009610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DE"/>
          </w:rPr>
          <w:tab/>
        </w:r>
        <w:r w:rsidR="00961083" w:rsidRPr="00C448C5">
          <w:rPr>
            <w:rStyle w:val="Hyperlink"/>
            <w:noProof/>
          </w:rPr>
          <w:t>Logging on SAP system parameter</w:t>
        </w:r>
        <w:r w:rsidR="00961083">
          <w:rPr>
            <w:noProof/>
            <w:webHidden/>
          </w:rPr>
          <w:tab/>
        </w:r>
        <w:r w:rsidR="00961083">
          <w:rPr>
            <w:noProof/>
            <w:webHidden/>
          </w:rPr>
          <w:fldChar w:fldCharType="begin"/>
        </w:r>
        <w:r w:rsidR="00961083">
          <w:rPr>
            <w:noProof/>
            <w:webHidden/>
          </w:rPr>
          <w:instrText xml:space="preserve"> PAGEREF _Toc534879570 \h </w:instrText>
        </w:r>
        <w:r w:rsidR="00961083">
          <w:rPr>
            <w:noProof/>
            <w:webHidden/>
          </w:rPr>
        </w:r>
        <w:r w:rsidR="00961083">
          <w:rPr>
            <w:noProof/>
            <w:webHidden/>
          </w:rPr>
          <w:fldChar w:fldCharType="separate"/>
        </w:r>
        <w:r w:rsidR="00961083">
          <w:rPr>
            <w:noProof/>
            <w:webHidden/>
          </w:rPr>
          <w:t>4</w:t>
        </w:r>
        <w:r w:rsidR="00961083">
          <w:rPr>
            <w:noProof/>
            <w:webHidden/>
          </w:rPr>
          <w:fldChar w:fldCharType="end"/>
        </w:r>
      </w:hyperlink>
    </w:p>
    <w:p w:rsidR="00961083" w:rsidRDefault="003B449C">
      <w:pPr>
        <w:pStyle w:val="Verzeichnis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DE"/>
        </w:rPr>
      </w:pPr>
      <w:hyperlink w:anchor="_Toc534879589" w:history="1">
        <w:r w:rsidR="00961083" w:rsidRPr="00C448C5">
          <w:rPr>
            <w:rStyle w:val="Hyperlink"/>
            <w:noProof/>
          </w:rPr>
          <w:t>4</w:t>
        </w:r>
        <w:r w:rsidR="009610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DE"/>
          </w:rPr>
          <w:tab/>
        </w:r>
        <w:r w:rsidR="00961083" w:rsidRPr="00C448C5">
          <w:rPr>
            <w:rStyle w:val="Hyperlink"/>
            <w:noProof/>
          </w:rPr>
          <w:t>Changes to roles and privileges</w:t>
        </w:r>
        <w:r w:rsidR="00961083">
          <w:rPr>
            <w:noProof/>
            <w:webHidden/>
          </w:rPr>
          <w:tab/>
        </w:r>
        <w:r w:rsidR="00961083">
          <w:rPr>
            <w:noProof/>
            <w:webHidden/>
          </w:rPr>
          <w:fldChar w:fldCharType="begin"/>
        </w:r>
        <w:r w:rsidR="00961083">
          <w:rPr>
            <w:noProof/>
            <w:webHidden/>
          </w:rPr>
          <w:instrText xml:space="preserve"> PAGEREF _Toc534879589 \h </w:instrText>
        </w:r>
        <w:r w:rsidR="00961083">
          <w:rPr>
            <w:noProof/>
            <w:webHidden/>
          </w:rPr>
        </w:r>
        <w:r w:rsidR="00961083">
          <w:rPr>
            <w:noProof/>
            <w:webHidden/>
          </w:rPr>
          <w:fldChar w:fldCharType="separate"/>
        </w:r>
        <w:r w:rsidR="00961083">
          <w:rPr>
            <w:noProof/>
            <w:webHidden/>
          </w:rPr>
          <w:t>4</w:t>
        </w:r>
        <w:r w:rsidR="00961083">
          <w:rPr>
            <w:noProof/>
            <w:webHidden/>
          </w:rPr>
          <w:fldChar w:fldCharType="end"/>
        </w:r>
      </w:hyperlink>
    </w:p>
    <w:p w:rsidR="00961083" w:rsidRDefault="003B449C">
      <w:pPr>
        <w:pStyle w:val="Verzeichnis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DE"/>
        </w:rPr>
      </w:pPr>
      <w:hyperlink w:anchor="_Toc534879595" w:history="1">
        <w:r w:rsidR="00961083" w:rsidRPr="00C448C5">
          <w:rPr>
            <w:rStyle w:val="Hyperlink"/>
            <w:noProof/>
          </w:rPr>
          <w:t>5</w:t>
        </w:r>
        <w:r w:rsidR="009610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DE"/>
          </w:rPr>
          <w:tab/>
        </w:r>
        <w:r w:rsidR="00961083" w:rsidRPr="00C448C5">
          <w:rPr>
            <w:rStyle w:val="Hyperlink"/>
            <w:noProof/>
          </w:rPr>
          <w:t>Changes to date and time settings</w:t>
        </w:r>
        <w:r w:rsidR="00961083">
          <w:rPr>
            <w:noProof/>
            <w:webHidden/>
          </w:rPr>
          <w:tab/>
        </w:r>
        <w:r w:rsidR="00961083">
          <w:rPr>
            <w:noProof/>
            <w:webHidden/>
          </w:rPr>
          <w:fldChar w:fldCharType="begin"/>
        </w:r>
        <w:r w:rsidR="00961083">
          <w:rPr>
            <w:noProof/>
            <w:webHidden/>
          </w:rPr>
          <w:instrText xml:space="preserve"> PAGEREF _Toc534879595 \h </w:instrText>
        </w:r>
        <w:r w:rsidR="00961083">
          <w:rPr>
            <w:noProof/>
            <w:webHidden/>
          </w:rPr>
        </w:r>
        <w:r w:rsidR="00961083">
          <w:rPr>
            <w:noProof/>
            <w:webHidden/>
          </w:rPr>
          <w:fldChar w:fldCharType="separate"/>
        </w:r>
        <w:r w:rsidR="00961083">
          <w:rPr>
            <w:noProof/>
            <w:webHidden/>
          </w:rPr>
          <w:t>6</w:t>
        </w:r>
        <w:r w:rsidR="00961083">
          <w:rPr>
            <w:noProof/>
            <w:webHidden/>
          </w:rPr>
          <w:fldChar w:fldCharType="end"/>
        </w:r>
      </w:hyperlink>
    </w:p>
    <w:p w:rsidR="00961083" w:rsidRDefault="003B449C">
      <w:pPr>
        <w:pStyle w:val="Verzeichnis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DE"/>
        </w:rPr>
      </w:pPr>
      <w:hyperlink w:anchor="_Toc534879596" w:history="1">
        <w:r w:rsidR="00961083" w:rsidRPr="00C448C5">
          <w:rPr>
            <w:rStyle w:val="Hyperlink"/>
            <w:noProof/>
          </w:rPr>
          <w:t>5.1</w:t>
        </w:r>
        <w:r w:rsidR="009610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DE"/>
          </w:rPr>
          <w:tab/>
        </w:r>
        <w:r w:rsidR="00961083" w:rsidRPr="00C448C5">
          <w:rPr>
            <w:rStyle w:val="Hyperlink"/>
            <w:noProof/>
          </w:rPr>
          <w:t>Time and date</w:t>
        </w:r>
        <w:r w:rsidR="00961083">
          <w:rPr>
            <w:noProof/>
            <w:webHidden/>
          </w:rPr>
          <w:tab/>
        </w:r>
        <w:r w:rsidR="00961083">
          <w:rPr>
            <w:noProof/>
            <w:webHidden/>
          </w:rPr>
          <w:fldChar w:fldCharType="begin"/>
        </w:r>
        <w:r w:rsidR="00961083">
          <w:rPr>
            <w:noProof/>
            <w:webHidden/>
          </w:rPr>
          <w:instrText xml:space="preserve"> PAGEREF _Toc534879596 \h </w:instrText>
        </w:r>
        <w:r w:rsidR="00961083">
          <w:rPr>
            <w:noProof/>
            <w:webHidden/>
          </w:rPr>
        </w:r>
        <w:r w:rsidR="00961083">
          <w:rPr>
            <w:noProof/>
            <w:webHidden/>
          </w:rPr>
          <w:fldChar w:fldCharType="separate"/>
        </w:r>
        <w:r w:rsidR="00961083">
          <w:rPr>
            <w:noProof/>
            <w:webHidden/>
          </w:rPr>
          <w:t>6</w:t>
        </w:r>
        <w:r w:rsidR="00961083">
          <w:rPr>
            <w:noProof/>
            <w:webHidden/>
          </w:rPr>
          <w:fldChar w:fldCharType="end"/>
        </w:r>
      </w:hyperlink>
    </w:p>
    <w:p w:rsidR="00961083" w:rsidRDefault="003B449C">
      <w:pPr>
        <w:pStyle w:val="Verzeichnis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DE"/>
        </w:rPr>
      </w:pPr>
      <w:hyperlink w:anchor="_Toc534879597" w:history="1">
        <w:r w:rsidR="00961083" w:rsidRPr="00C448C5">
          <w:rPr>
            <w:rStyle w:val="Hyperlink"/>
            <w:noProof/>
          </w:rPr>
          <w:t>5.2</w:t>
        </w:r>
        <w:r w:rsidR="009610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DE"/>
          </w:rPr>
          <w:tab/>
        </w:r>
        <w:r w:rsidR="00961083" w:rsidRPr="00C448C5">
          <w:rPr>
            <w:rStyle w:val="Hyperlink"/>
            <w:noProof/>
          </w:rPr>
          <w:t>Time Zones</w:t>
        </w:r>
        <w:r w:rsidR="00961083">
          <w:rPr>
            <w:noProof/>
            <w:webHidden/>
          </w:rPr>
          <w:tab/>
        </w:r>
        <w:r w:rsidR="00961083">
          <w:rPr>
            <w:noProof/>
            <w:webHidden/>
          </w:rPr>
          <w:fldChar w:fldCharType="begin"/>
        </w:r>
        <w:r w:rsidR="00961083">
          <w:rPr>
            <w:noProof/>
            <w:webHidden/>
          </w:rPr>
          <w:instrText xml:space="preserve"> PAGEREF _Toc534879597 \h </w:instrText>
        </w:r>
        <w:r w:rsidR="00961083">
          <w:rPr>
            <w:noProof/>
            <w:webHidden/>
          </w:rPr>
        </w:r>
        <w:r w:rsidR="00961083">
          <w:rPr>
            <w:noProof/>
            <w:webHidden/>
          </w:rPr>
          <w:fldChar w:fldCharType="separate"/>
        </w:r>
        <w:r w:rsidR="00961083">
          <w:rPr>
            <w:noProof/>
            <w:webHidden/>
          </w:rPr>
          <w:t>6</w:t>
        </w:r>
        <w:r w:rsidR="00961083">
          <w:rPr>
            <w:noProof/>
            <w:webHidden/>
          </w:rPr>
          <w:fldChar w:fldCharType="end"/>
        </w:r>
      </w:hyperlink>
    </w:p>
    <w:p w:rsidR="00961083" w:rsidRDefault="003B449C">
      <w:pPr>
        <w:pStyle w:val="Verzeichnis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DE"/>
        </w:rPr>
      </w:pPr>
      <w:hyperlink w:anchor="_Toc534879598" w:history="1">
        <w:r w:rsidR="00961083" w:rsidRPr="00C448C5">
          <w:rPr>
            <w:rStyle w:val="Hyperlink"/>
            <w:noProof/>
          </w:rPr>
          <w:t>6</w:t>
        </w:r>
        <w:r w:rsidR="009610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DE"/>
          </w:rPr>
          <w:tab/>
        </w:r>
        <w:r w:rsidR="00961083" w:rsidRPr="00C448C5">
          <w:rPr>
            <w:rStyle w:val="Hyperlink"/>
            <w:noProof/>
          </w:rPr>
          <w:t>Deletion of Data</w:t>
        </w:r>
        <w:r w:rsidR="00961083">
          <w:rPr>
            <w:noProof/>
            <w:webHidden/>
          </w:rPr>
          <w:tab/>
        </w:r>
        <w:r w:rsidR="00961083">
          <w:rPr>
            <w:noProof/>
            <w:webHidden/>
          </w:rPr>
          <w:fldChar w:fldCharType="begin"/>
        </w:r>
        <w:r w:rsidR="00961083">
          <w:rPr>
            <w:noProof/>
            <w:webHidden/>
          </w:rPr>
          <w:instrText xml:space="preserve"> PAGEREF _Toc534879598 \h </w:instrText>
        </w:r>
        <w:r w:rsidR="00961083">
          <w:rPr>
            <w:noProof/>
            <w:webHidden/>
          </w:rPr>
        </w:r>
        <w:r w:rsidR="00961083">
          <w:rPr>
            <w:noProof/>
            <w:webHidden/>
          </w:rPr>
          <w:fldChar w:fldCharType="separate"/>
        </w:r>
        <w:r w:rsidR="00961083">
          <w:rPr>
            <w:noProof/>
            <w:webHidden/>
          </w:rPr>
          <w:t>6</w:t>
        </w:r>
        <w:r w:rsidR="00961083">
          <w:rPr>
            <w:noProof/>
            <w:webHidden/>
          </w:rPr>
          <w:fldChar w:fldCharType="end"/>
        </w:r>
      </w:hyperlink>
    </w:p>
    <w:p w:rsidR="00961083" w:rsidRDefault="003B449C">
      <w:pPr>
        <w:pStyle w:val="Verzeichnis1"/>
        <w:tabs>
          <w:tab w:val="left" w:pos="66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DE"/>
        </w:rPr>
      </w:pPr>
      <w:hyperlink w:anchor="_Toc534879603" w:history="1">
        <w:r w:rsidR="00961083" w:rsidRPr="00C448C5">
          <w:rPr>
            <w:rStyle w:val="Hyperlink"/>
            <w:noProof/>
          </w:rPr>
          <w:t>6.1</w:t>
        </w:r>
        <w:r w:rsidR="009610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DE"/>
          </w:rPr>
          <w:tab/>
        </w:r>
        <w:r w:rsidR="00961083" w:rsidRPr="00C448C5">
          <w:rPr>
            <w:rStyle w:val="Hyperlink"/>
            <w:noProof/>
          </w:rPr>
          <w:t>Deletion of SD Documents</w:t>
        </w:r>
        <w:r w:rsidR="00961083">
          <w:rPr>
            <w:noProof/>
            <w:webHidden/>
          </w:rPr>
          <w:tab/>
        </w:r>
        <w:r w:rsidR="00961083">
          <w:rPr>
            <w:noProof/>
            <w:webHidden/>
          </w:rPr>
          <w:fldChar w:fldCharType="begin"/>
        </w:r>
        <w:r w:rsidR="00961083">
          <w:rPr>
            <w:noProof/>
            <w:webHidden/>
          </w:rPr>
          <w:instrText xml:space="preserve"> PAGEREF _Toc534879603 \h </w:instrText>
        </w:r>
        <w:r w:rsidR="00961083">
          <w:rPr>
            <w:noProof/>
            <w:webHidden/>
          </w:rPr>
        </w:r>
        <w:r w:rsidR="00961083">
          <w:rPr>
            <w:noProof/>
            <w:webHidden/>
          </w:rPr>
          <w:fldChar w:fldCharType="separate"/>
        </w:r>
        <w:r w:rsidR="00961083">
          <w:rPr>
            <w:noProof/>
            <w:webHidden/>
          </w:rPr>
          <w:t>6</w:t>
        </w:r>
        <w:r w:rsidR="00961083">
          <w:rPr>
            <w:noProof/>
            <w:webHidden/>
          </w:rPr>
          <w:fldChar w:fldCharType="end"/>
        </w:r>
      </w:hyperlink>
    </w:p>
    <w:p w:rsidR="00961083" w:rsidRDefault="003B449C">
      <w:pPr>
        <w:pStyle w:val="Verzeichnis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DE"/>
        </w:rPr>
      </w:pPr>
      <w:hyperlink w:anchor="_Toc534879604" w:history="1">
        <w:r w:rsidR="00961083" w:rsidRPr="00C448C5">
          <w:rPr>
            <w:rStyle w:val="Hyperlink"/>
            <w:noProof/>
          </w:rPr>
          <w:t>7</w:t>
        </w:r>
        <w:r w:rsidR="0096108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DE"/>
          </w:rPr>
          <w:tab/>
        </w:r>
        <w:r w:rsidR="00961083" w:rsidRPr="00C448C5">
          <w:rPr>
            <w:rStyle w:val="Hyperlink"/>
            <w:noProof/>
          </w:rPr>
          <w:t>Conclusion &amp; Action Summary</w:t>
        </w:r>
        <w:r w:rsidR="00961083">
          <w:rPr>
            <w:noProof/>
            <w:webHidden/>
          </w:rPr>
          <w:tab/>
        </w:r>
        <w:r w:rsidR="00961083">
          <w:rPr>
            <w:noProof/>
            <w:webHidden/>
          </w:rPr>
          <w:fldChar w:fldCharType="begin"/>
        </w:r>
        <w:r w:rsidR="00961083">
          <w:rPr>
            <w:noProof/>
            <w:webHidden/>
          </w:rPr>
          <w:instrText xml:space="preserve"> PAGEREF _Toc534879604 \h </w:instrText>
        </w:r>
        <w:r w:rsidR="00961083">
          <w:rPr>
            <w:noProof/>
            <w:webHidden/>
          </w:rPr>
        </w:r>
        <w:r w:rsidR="00961083">
          <w:rPr>
            <w:noProof/>
            <w:webHidden/>
          </w:rPr>
          <w:fldChar w:fldCharType="separate"/>
        </w:r>
        <w:r w:rsidR="00961083">
          <w:rPr>
            <w:noProof/>
            <w:webHidden/>
          </w:rPr>
          <w:t>7</w:t>
        </w:r>
        <w:r w:rsidR="00961083">
          <w:rPr>
            <w:noProof/>
            <w:webHidden/>
          </w:rPr>
          <w:fldChar w:fldCharType="end"/>
        </w:r>
      </w:hyperlink>
    </w:p>
    <w:p w:rsidR="000942B1" w:rsidRDefault="00A165EF" w:rsidP="00A165EF">
      <w:pPr>
        <w:rPr>
          <w:caps/>
          <w:sz w:val="22"/>
          <w:szCs w:val="28"/>
        </w:rPr>
      </w:pPr>
      <w:r>
        <w:rPr>
          <w:caps/>
          <w:sz w:val="22"/>
          <w:szCs w:val="28"/>
        </w:rPr>
        <w:fldChar w:fldCharType="end"/>
      </w:r>
    </w:p>
    <w:p w:rsidR="000942B1" w:rsidRDefault="000942B1" w:rsidP="004C59F9">
      <w:pPr>
        <w:rPr>
          <w:caps/>
          <w:sz w:val="22"/>
          <w:szCs w:val="28"/>
        </w:rPr>
      </w:pPr>
    </w:p>
    <w:p w:rsidR="002350F9" w:rsidRDefault="002350F9" w:rsidP="004C59F9">
      <w:pPr>
        <w:rPr>
          <w:caps/>
          <w:sz w:val="22"/>
          <w:szCs w:val="28"/>
        </w:rPr>
      </w:pPr>
    </w:p>
    <w:p w:rsidR="009B400D" w:rsidRDefault="009B400D" w:rsidP="009B400D">
      <w:pPr>
        <w:pStyle w:val="berschrift1"/>
        <w:keepLines/>
        <w:numPr>
          <w:ilvl w:val="0"/>
          <w:numId w:val="5"/>
        </w:numPr>
        <w:spacing w:before="480" w:after="0" w:line="276" w:lineRule="auto"/>
        <w:jc w:val="left"/>
      </w:pPr>
      <w:bookmarkStart w:id="2" w:name="_Toc520387772"/>
      <w:bookmarkStart w:id="3" w:name="_Toc534879566"/>
      <w:r>
        <w:t>Scope of this document</w:t>
      </w:r>
      <w:bookmarkEnd w:id="2"/>
      <w:bookmarkEnd w:id="3"/>
    </w:p>
    <w:p w:rsidR="009B400D" w:rsidRPr="00690D44" w:rsidRDefault="009B400D" w:rsidP="009B400D">
      <w:pPr>
        <w:autoSpaceDE w:val="0"/>
        <w:autoSpaceDN w:val="0"/>
        <w:rPr>
          <w:rFonts w:ascii="Arial" w:hAnsi="Arial" w:cs="Arial"/>
          <w:sz w:val="20"/>
          <w:szCs w:val="20"/>
        </w:rPr>
      </w:pPr>
      <w:r w:rsidRPr="00667E81">
        <w:rPr>
          <w:rFonts w:ascii="Arial" w:hAnsi="Arial" w:cs="Arial"/>
          <w:sz w:val="20"/>
          <w:szCs w:val="20"/>
          <w:highlight w:val="yellow"/>
        </w:rPr>
        <w:t xml:space="preserve">This document summarizes the results of the system audit trail review according to QMS-SOP-004 in </w:t>
      </w:r>
      <w:r w:rsidR="00724EC5" w:rsidRPr="00667E81">
        <w:rPr>
          <w:rFonts w:ascii="Arial" w:hAnsi="Arial" w:cs="Arial"/>
          <w:sz w:val="20"/>
          <w:szCs w:val="20"/>
          <w:highlight w:val="yellow"/>
        </w:rPr>
        <w:t>BDS (Bayer document s</w:t>
      </w:r>
      <w:r w:rsidR="002F24DB">
        <w:rPr>
          <w:rFonts w:ascii="Arial" w:hAnsi="Arial" w:cs="Arial"/>
          <w:sz w:val="20"/>
          <w:szCs w:val="20"/>
          <w:highlight w:val="yellow"/>
        </w:rPr>
        <w:t>torage</w:t>
      </w:r>
      <w:r w:rsidR="00D3665B" w:rsidRPr="00667E81">
        <w:rPr>
          <w:rFonts w:ascii="Arial" w:hAnsi="Arial" w:cs="Arial"/>
          <w:sz w:val="20"/>
          <w:szCs w:val="20"/>
          <w:highlight w:val="yellow"/>
        </w:rPr>
        <w:t>)</w:t>
      </w:r>
      <w:r w:rsidR="00724EC5" w:rsidRPr="00667E81">
        <w:rPr>
          <w:rFonts w:ascii="Arial" w:hAnsi="Arial" w:cs="Arial"/>
          <w:sz w:val="20"/>
          <w:szCs w:val="20"/>
          <w:highlight w:val="yellow"/>
        </w:rPr>
        <w:t xml:space="preserve">, former Doc41 </w:t>
      </w:r>
      <w:proofErr w:type="spellStart"/>
      <w:r w:rsidR="00724EC5" w:rsidRPr="00667E81">
        <w:rPr>
          <w:rFonts w:ascii="Arial" w:hAnsi="Arial" w:cs="Arial"/>
          <w:sz w:val="20"/>
          <w:szCs w:val="20"/>
          <w:highlight w:val="yellow"/>
        </w:rPr>
        <w:t>WebUI</w:t>
      </w:r>
      <w:proofErr w:type="spellEnd"/>
      <w:r w:rsidR="00D3665B" w:rsidRPr="00667E81">
        <w:rPr>
          <w:rFonts w:ascii="Arial" w:hAnsi="Arial" w:cs="Arial"/>
          <w:sz w:val="20"/>
          <w:szCs w:val="20"/>
          <w:highlight w:val="yellow"/>
        </w:rPr>
        <w:t>.</w:t>
      </w:r>
      <w:r w:rsidRPr="00667E81">
        <w:rPr>
          <w:rFonts w:ascii="Arial" w:hAnsi="Arial" w:cs="Arial"/>
          <w:sz w:val="20"/>
          <w:szCs w:val="20"/>
          <w:highlight w:val="yellow"/>
        </w:rPr>
        <w:t xml:space="preserve"> The review was conducted retroactively for </w:t>
      </w:r>
      <w:r w:rsidR="00437D3A" w:rsidRPr="00667E81">
        <w:rPr>
          <w:rFonts w:ascii="Arial" w:hAnsi="Arial" w:cs="Arial"/>
          <w:sz w:val="20"/>
          <w:szCs w:val="20"/>
          <w:highlight w:val="yellow"/>
        </w:rPr>
        <w:t>one year</w:t>
      </w:r>
      <w:r w:rsidRPr="00667E81">
        <w:rPr>
          <w:rFonts w:ascii="Arial" w:hAnsi="Arial" w:cs="Arial"/>
          <w:sz w:val="20"/>
          <w:szCs w:val="20"/>
          <w:highlight w:val="yellow"/>
        </w:rPr>
        <w:t>.</w:t>
      </w:r>
    </w:p>
    <w:p w:rsidR="009B400D" w:rsidRDefault="009B400D" w:rsidP="009B400D">
      <w:pPr>
        <w:pStyle w:val="berschrift1"/>
        <w:keepLines/>
        <w:numPr>
          <w:ilvl w:val="0"/>
          <w:numId w:val="5"/>
        </w:numPr>
        <w:spacing w:before="480" w:after="0" w:line="276" w:lineRule="auto"/>
        <w:jc w:val="left"/>
      </w:pPr>
      <w:bookmarkStart w:id="4" w:name="_Toc520387773"/>
      <w:bookmarkStart w:id="5" w:name="_Toc534879567"/>
      <w:r>
        <w:t>Basis for audit trail review</w:t>
      </w:r>
      <w:bookmarkEnd w:id="4"/>
      <w:bookmarkEnd w:id="5"/>
    </w:p>
    <w:p w:rsidR="009B400D" w:rsidRPr="00990806" w:rsidRDefault="009B400D" w:rsidP="009B400D">
      <w:pPr>
        <w:rPr>
          <w:rFonts w:ascii="Arial" w:hAnsi="Arial" w:cs="Arial"/>
          <w:sz w:val="20"/>
          <w:szCs w:val="20"/>
        </w:rPr>
      </w:pPr>
      <w:r w:rsidRPr="00990806">
        <w:rPr>
          <w:rFonts w:ascii="Arial" w:hAnsi="Arial" w:cs="Arial"/>
          <w:sz w:val="20"/>
          <w:szCs w:val="20"/>
        </w:rPr>
        <w:t>The periodic audit trail review should consider changes to critical system configurations, changes to roles and privileges, changes to time/date settings, deletion of data, and use of generic user IDs.</w:t>
      </w:r>
    </w:p>
    <w:p w:rsidR="009B400D" w:rsidRDefault="009B400D" w:rsidP="009B400D">
      <w:pPr>
        <w:pStyle w:val="berschrift1"/>
        <w:keepLines/>
        <w:numPr>
          <w:ilvl w:val="0"/>
          <w:numId w:val="5"/>
        </w:numPr>
        <w:spacing w:before="480" w:after="0" w:line="276" w:lineRule="auto"/>
        <w:jc w:val="left"/>
      </w:pPr>
      <w:bookmarkStart w:id="6" w:name="_Toc520387774"/>
      <w:bookmarkStart w:id="7" w:name="_Toc534879568"/>
      <w:r>
        <w:t>Audit trail for critical system configuration</w:t>
      </w:r>
      <w:bookmarkEnd w:id="6"/>
      <w:bookmarkEnd w:id="7"/>
    </w:p>
    <w:p w:rsidR="009B400D" w:rsidRDefault="009B400D" w:rsidP="009B400D">
      <w:pPr>
        <w:pStyle w:val="berschrift1"/>
        <w:keepLines/>
        <w:numPr>
          <w:ilvl w:val="1"/>
          <w:numId w:val="5"/>
        </w:numPr>
        <w:spacing w:before="480" w:after="0" w:line="276" w:lineRule="auto"/>
        <w:jc w:val="left"/>
      </w:pPr>
      <w:bookmarkStart w:id="8" w:name="_Toc520387775"/>
      <w:bookmarkStart w:id="9" w:name="_Toc534879569"/>
      <w:r w:rsidRPr="00690D44">
        <w:t>Logging c</w:t>
      </w:r>
      <w:r>
        <w:t xml:space="preserve">hanges </w:t>
      </w:r>
      <w:r w:rsidR="00AD750C">
        <w:t>for u</w:t>
      </w:r>
      <w:bookmarkEnd w:id="8"/>
      <w:r w:rsidR="00AD750C">
        <w:t>pload of documents</w:t>
      </w:r>
      <w:bookmarkEnd w:id="9"/>
    </w:p>
    <w:p w:rsidR="009B400D" w:rsidRPr="00667E81" w:rsidRDefault="00AD750C" w:rsidP="009B400D">
      <w:pPr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667E81">
        <w:rPr>
          <w:rFonts w:ascii="Arial" w:hAnsi="Arial" w:cs="Arial"/>
          <w:sz w:val="20"/>
          <w:szCs w:val="20"/>
          <w:highlight w:val="yellow"/>
        </w:rPr>
        <w:t>Transaktion</w:t>
      </w:r>
      <w:proofErr w:type="spellEnd"/>
      <w:r w:rsidRPr="00667E81">
        <w:rPr>
          <w:rFonts w:ascii="Arial" w:hAnsi="Arial" w:cs="Arial"/>
          <w:sz w:val="20"/>
          <w:szCs w:val="20"/>
          <w:highlight w:val="yellow"/>
        </w:rPr>
        <w:t>:</w:t>
      </w:r>
      <w:r w:rsidRPr="00667E81" w:rsidDel="00AD750C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9B400D" w:rsidRPr="00667E81" w:rsidRDefault="009B400D" w:rsidP="009B400D">
      <w:pPr>
        <w:rPr>
          <w:rFonts w:ascii="Arial" w:hAnsi="Arial" w:cs="Arial"/>
          <w:sz w:val="20"/>
          <w:szCs w:val="20"/>
          <w:highlight w:val="yellow"/>
        </w:rPr>
      </w:pPr>
    </w:p>
    <w:p w:rsidR="009B400D" w:rsidRPr="00667E81" w:rsidRDefault="009B400D">
      <w:pPr>
        <w:rPr>
          <w:rFonts w:ascii="Arial" w:hAnsi="Arial" w:cs="Arial"/>
          <w:sz w:val="20"/>
          <w:szCs w:val="20"/>
          <w:highlight w:val="yellow"/>
        </w:rPr>
      </w:pPr>
      <w:r w:rsidRPr="00667E81">
        <w:rPr>
          <w:rFonts w:ascii="Arial" w:hAnsi="Arial" w:cs="Arial"/>
          <w:sz w:val="20"/>
          <w:szCs w:val="20"/>
          <w:highlight w:val="yellow"/>
        </w:rPr>
        <w:t xml:space="preserve">Action: </w:t>
      </w:r>
      <w:r w:rsidR="0061143D" w:rsidRPr="00667E81">
        <w:rPr>
          <w:rFonts w:ascii="Arial" w:hAnsi="Arial" w:cs="Arial"/>
          <w:sz w:val="20"/>
          <w:szCs w:val="20"/>
          <w:highlight w:val="yellow"/>
        </w:rPr>
        <w:t>Check</w:t>
      </w:r>
      <w:r w:rsidR="00AD750C" w:rsidRPr="00667E81">
        <w:rPr>
          <w:rFonts w:ascii="Arial" w:hAnsi="Arial" w:cs="Arial"/>
          <w:sz w:val="20"/>
          <w:szCs w:val="20"/>
          <w:highlight w:val="yellow"/>
        </w:rPr>
        <w:t xml:space="preserve">, that the upload functionality is only possible for users with </w:t>
      </w:r>
      <w:proofErr w:type="spellStart"/>
      <w:r w:rsidR="00AD750C" w:rsidRPr="00667E81">
        <w:rPr>
          <w:rFonts w:ascii="Arial" w:hAnsi="Arial" w:cs="Arial"/>
          <w:sz w:val="20"/>
          <w:szCs w:val="20"/>
          <w:highlight w:val="yellow"/>
        </w:rPr>
        <w:t>respectice</w:t>
      </w:r>
      <w:proofErr w:type="spellEnd"/>
      <w:r w:rsidR="00AD750C" w:rsidRPr="00667E81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AD750C" w:rsidRPr="00667E81">
        <w:rPr>
          <w:rFonts w:ascii="Arial" w:hAnsi="Arial" w:cs="Arial"/>
          <w:sz w:val="20"/>
          <w:szCs w:val="20"/>
          <w:highlight w:val="yellow"/>
        </w:rPr>
        <w:t>actionclass</w:t>
      </w:r>
      <w:proofErr w:type="spellEnd"/>
      <w:r w:rsidR="00AD750C" w:rsidRPr="00667E81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AD750C" w:rsidRPr="00667E81" w:rsidRDefault="00AD750C" w:rsidP="009B400D">
      <w:pPr>
        <w:rPr>
          <w:rFonts w:ascii="Arial" w:hAnsi="Arial" w:cs="Arial"/>
          <w:sz w:val="20"/>
          <w:szCs w:val="20"/>
          <w:highlight w:val="yellow"/>
        </w:rPr>
      </w:pPr>
    </w:p>
    <w:p w:rsidR="00AD750C" w:rsidRPr="00667E81" w:rsidRDefault="00AD750C" w:rsidP="00AD750C">
      <w:pPr>
        <w:rPr>
          <w:rFonts w:ascii="Arial" w:hAnsi="Arial" w:cs="Arial"/>
          <w:sz w:val="20"/>
          <w:szCs w:val="20"/>
          <w:highlight w:val="yellow"/>
          <w:lang w:val="de-DE"/>
        </w:rPr>
      </w:pPr>
      <w:r w:rsidRPr="00667E81">
        <w:rPr>
          <w:rFonts w:ascii="Arial" w:hAnsi="Arial" w:cs="Arial"/>
          <w:sz w:val="20"/>
          <w:szCs w:val="20"/>
          <w:highlight w:val="yellow"/>
          <w:lang w:val="de-DE"/>
        </w:rPr>
        <w:t>Der Upload im Spediteur-Portal wurde für die SD-Dokumententypen AWB, CMR und BOL angeboten. Diese Dokumententypen wurden in Doc41 vor etwa einem Jahr im Rahmen einer Bereinigung effektiv nicht genutzter Dokumenttypen deaktiviert. In BDS (dem Web-Frontend von Doc41 für externe Nutzer) haben wir in Folge allen Profilen die zugehörigen Rechte auf diese 3 Dokumenttypen entzogen, so dass für diese Dokumenttypen in BDS auch keine Funktionalität mehr angeboten wird.</w:t>
      </w:r>
    </w:p>
    <w:p w:rsidR="00AD750C" w:rsidRPr="00667E81" w:rsidRDefault="00AD750C" w:rsidP="00AD750C">
      <w:pPr>
        <w:rPr>
          <w:rFonts w:ascii="Arial" w:hAnsi="Arial" w:cs="Arial"/>
          <w:sz w:val="20"/>
          <w:szCs w:val="20"/>
          <w:highlight w:val="yellow"/>
          <w:lang w:val="de-DE"/>
        </w:rPr>
      </w:pPr>
      <w:r w:rsidRPr="00667E81">
        <w:rPr>
          <w:rFonts w:ascii="Arial" w:hAnsi="Arial" w:cs="Arial"/>
          <w:sz w:val="20"/>
          <w:szCs w:val="20"/>
          <w:highlight w:val="yellow"/>
          <w:lang w:val="de-DE"/>
        </w:rPr>
        <w:t>Die Rechte hierfür wurden deaktiviert, was ich auch nochmal über unsere Profile-</w:t>
      </w:r>
      <w:proofErr w:type="spellStart"/>
      <w:r w:rsidRPr="00667E81">
        <w:rPr>
          <w:rFonts w:ascii="Arial" w:hAnsi="Arial" w:cs="Arial"/>
          <w:sz w:val="20"/>
          <w:szCs w:val="20"/>
          <w:highlight w:val="yellow"/>
          <w:lang w:val="de-DE"/>
        </w:rPr>
        <w:t>Permissions</w:t>
      </w:r>
      <w:proofErr w:type="spellEnd"/>
      <w:r w:rsidRPr="00667E81">
        <w:rPr>
          <w:rFonts w:ascii="Arial" w:hAnsi="Arial" w:cs="Arial"/>
          <w:sz w:val="20"/>
          <w:szCs w:val="20"/>
          <w:highlight w:val="yellow"/>
          <w:lang w:val="de-DE"/>
        </w:rPr>
        <w:t>-Übersicht verifiziert habe.</w:t>
      </w:r>
    </w:p>
    <w:p w:rsidR="00AD750C" w:rsidRPr="00667E81" w:rsidRDefault="00AD750C" w:rsidP="00AD750C">
      <w:pPr>
        <w:rPr>
          <w:rFonts w:ascii="Arial" w:hAnsi="Arial" w:cs="Arial"/>
          <w:sz w:val="20"/>
          <w:szCs w:val="20"/>
          <w:highlight w:val="yellow"/>
          <w:lang w:val="de-DE"/>
        </w:rPr>
      </w:pPr>
    </w:p>
    <w:p w:rsidR="00AD750C" w:rsidRPr="00667E81" w:rsidRDefault="00AD750C" w:rsidP="00AD750C">
      <w:pPr>
        <w:rPr>
          <w:rFonts w:ascii="Arial" w:hAnsi="Arial" w:cs="Arial"/>
          <w:sz w:val="20"/>
          <w:szCs w:val="20"/>
          <w:highlight w:val="yellow"/>
          <w:lang w:val="de-DE"/>
        </w:rPr>
      </w:pPr>
      <w:r w:rsidRPr="00667E81">
        <w:rPr>
          <w:rFonts w:ascii="Arial" w:hAnsi="Arial" w:cs="Arial"/>
          <w:sz w:val="20"/>
          <w:szCs w:val="20"/>
          <w:highlight w:val="yellow"/>
          <w:lang w:val="de-DE"/>
        </w:rPr>
        <w:t>Damit werden in BDS aktuell keine Upload-Funktionen (mehr) angeboten (auch nicht über das Spediteur-Portal-Interface).</w:t>
      </w:r>
    </w:p>
    <w:p w:rsidR="00AD750C" w:rsidRPr="00667E81" w:rsidRDefault="00AD750C" w:rsidP="00AD750C">
      <w:pPr>
        <w:rPr>
          <w:rFonts w:ascii="Arial" w:hAnsi="Arial" w:cs="Arial"/>
          <w:sz w:val="20"/>
          <w:szCs w:val="20"/>
          <w:highlight w:val="yellow"/>
          <w:lang w:val="de-DE"/>
        </w:rPr>
      </w:pPr>
    </w:p>
    <w:p w:rsidR="00AD750C" w:rsidRPr="00667E81" w:rsidRDefault="00AD750C" w:rsidP="00AD750C">
      <w:pPr>
        <w:rPr>
          <w:rFonts w:ascii="Arial" w:hAnsi="Arial" w:cs="Arial"/>
          <w:sz w:val="20"/>
          <w:szCs w:val="20"/>
          <w:highlight w:val="yellow"/>
          <w:lang w:val="de-DE"/>
        </w:rPr>
      </w:pPr>
      <w:r w:rsidRPr="00667E81">
        <w:rPr>
          <w:rFonts w:ascii="Arial" w:hAnsi="Arial" w:cs="Arial"/>
          <w:sz w:val="20"/>
          <w:szCs w:val="20"/>
          <w:highlight w:val="yellow"/>
          <w:lang w:val="de-DE"/>
        </w:rPr>
        <w:t>Aktionsklassen externer Nutzer, die von der Applikation mitgeschrieben werden (sortiert nach ihrem letzten Auftreten, Produktion):</w:t>
      </w:r>
    </w:p>
    <w:p w:rsidR="00AD750C" w:rsidRPr="00667E81" w:rsidRDefault="00AD750C" w:rsidP="00AD750C">
      <w:pPr>
        <w:rPr>
          <w:rFonts w:ascii="Arial" w:hAnsi="Arial" w:cs="Arial"/>
          <w:sz w:val="20"/>
          <w:szCs w:val="20"/>
          <w:highlight w:val="yellow"/>
          <w:lang w:val="de-DE"/>
        </w:rPr>
      </w:pPr>
      <w:r w:rsidRPr="00667E81">
        <w:rPr>
          <w:rFonts w:ascii="Arial" w:hAnsi="Arial" w:cs="Arial"/>
          <w:sz w:val="20"/>
          <w:szCs w:val="20"/>
          <w:highlight w:val="yellow"/>
          <w:lang w:val="de-DE"/>
        </w:rPr>
        <w:t>(Hier sieht man auch, dass der letzte UPLOAD am 05.04.2017 erfolgte, seither deaktiviert.)</w:t>
      </w:r>
    </w:p>
    <w:p w:rsidR="00AD750C" w:rsidRPr="00667E81" w:rsidRDefault="00AD750C" w:rsidP="00AD750C">
      <w:pPr>
        <w:rPr>
          <w:rFonts w:ascii="Arial" w:hAnsi="Arial" w:cs="Arial"/>
          <w:sz w:val="20"/>
          <w:szCs w:val="20"/>
          <w:highlight w:val="yellow"/>
          <w:lang w:val="de-DE"/>
        </w:rPr>
      </w:pPr>
    </w:p>
    <w:p w:rsidR="00AD750C" w:rsidRPr="00667E81" w:rsidRDefault="00AD750C" w:rsidP="00AD750C">
      <w:pPr>
        <w:rPr>
          <w:highlight w:val="yellow"/>
        </w:rPr>
      </w:pPr>
      <w:r w:rsidRPr="00667E81">
        <w:rPr>
          <w:noProof/>
          <w:highlight w:val="yellow"/>
        </w:rPr>
        <w:lastRenderedPageBreak/>
        <w:drawing>
          <wp:inline distT="0" distB="0" distL="0" distR="0" wp14:anchorId="0788CCEE" wp14:editId="07D37017">
            <wp:extent cx="2781300" cy="2209800"/>
            <wp:effectExtent l="0" t="0" r="0" b="0"/>
            <wp:docPr id="16" name="Picture 16" descr="cid:image005.jpg@01D487EF.8351D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id:image005.jpg@01D487EF.8351D9E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0C" w:rsidRPr="00667E81" w:rsidRDefault="00AD750C" w:rsidP="00AD750C">
      <w:pPr>
        <w:rPr>
          <w:highlight w:val="yellow"/>
          <w:lang w:val="de-DE"/>
        </w:rPr>
      </w:pPr>
    </w:p>
    <w:p w:rsidR="00AD750C" w:rsidRPr="00667E81" w:rsidRDefault="00AD750C" w:rsidP="00AD750C">
      <w:pPr>
        <w:rPr>
          <w:highlight w:val="yellow"/>
          <w:lang w:val="de-DE"/>
        </w:rPr>
      </w:pPr>
    </w:p>
    <w:p w:rsidR="0061143D" w:rsidRPr="00667E81" w:rsidRDefault="0061143D" w:rsidP="009B400D">
      <w:pPr>
        <w:rPr>
          <w:noProof/>
          <w:highlight w:val="yellow"/>
        </w:rPr>
      </w:pPr>
    </w:p>
    <w:p w:rsidR="005228D5" w:rsidRPr="00667E81" w:rsidRDefault="005228D5">
      <w:pPr>
        <w:rPr>
          <w:highlight w:val="yellow"/>
          <w:lang w:eastAsia="de-DE"/>
        </w:rPr>
      </w:pPr>
    </w:p>
    <w:p w:rsidR="009B400D" w:rsidRPr="005228D5" w:rsidRDefault="009B400D" w:rsidP="009B400D">
      <w:pPr>
        <w:rPr>
          <w:lang w:eastAsia="de-DE"/>
        </w:rPr>
      </w:pPr>
      <w:r w:rsidRPr="00667E81">
        <w:rPr>
          <w:highlight w:val="yellow"/>
          <w:lang w:eastAsia="de-DE"/>
        </w:rPr>
        <w:t xml:space="preserve">Measures: </w:t>
      </w:r>
      <w:r w:rsidR="0061143D" w:rsidRPr="00667E81">
        <w:rPr>
          <w:highlight w:val="yellow"/>
          <w:u w:val="single"/>
          <w:lang w:eastAsia="de-DE"/>
        </w:rPr>
        <w:t>no measures required</w:t>
      </w:r>
    </w:p>
    <w:p w:rsidR="009B400D" w:rsidRPr="002F037C" w:rsidRDefault="009B400D" w:rsidP="009B400D">
      <w:pPr>
        <w:autoSpaceDE w:val="0"/>
        <w:autoSpaceDN w:val="0"/>
        <w:rPr>
          <w:rFonts w:ascii="Calibri" w:hAnsi="Calibri"/>
          <w:sz w:val="22"/>
          <w:szCs w:val="22"/>
          <w:lang w:eastAsia="de-DE"/>
        </w:rPr>
      </w:pPr>
    </w:p>
    <w:p w:rsidR="009B400D" w:rsidRDefault="009B400D" w:rsidP="009B400D">
      <w:pPr>
        <w:pStyle w:val="berschrift1"/>
        <w:keepLines/>
        <w:numPr>
          <w:ilvl w:val="1"/>
          <w:numId w:val="5"/>
        </w:numPr>
        <w:spacing w:before="480" w:after="0" w:line="276" w:lineRule="auto"/>
        <w:jc w:val="left"/>
      </w:pPr>
      <w:bookmarkStart w:id="10" w:name="_Toc520387777"/>
      <w:bookmarkStart w:id="11" w:name="_Toc534879570"/>
      <w:r>
        <w:t>Logging on SAP system parameter</w:t>
      </w:r>
      <w:bookmarkEnd w:id="10"/>
      <w:bookmarkEnd w:id="11"/>
    </w:p>
    <w:p w:rsidR="009B400D" w:rsidRDefault="009B400D" w:rsidP="009B400D">
      <w:pPr>
        <w:rPr>
          <w:color w:val="FF0000"/>
          <w:lang w:eastAsia="de-DE"/>
        </w:rPr>
      </w:pPr>
    </w:p>
    <w:p w:rsidR="00CF3A96" w:rsidRDefault="00CF3A96" w:rsidP="009B400D">
      <w:pPr>
        <w:rPr>
          <w:lang w:eastAsia="de-DE"/>
        </w:rPr>
      </w:pPr>
      <w:proofErr w:type="spellStart"/>
      <w:proofErr w:type="gramStart"/>
      <w:r w:rsidRPr="00667E81">
        <w:rPr>
          <w:highlight w:val="red"/>
          <w:lang w:eastAsia="de-DE"/>
        </w:rPr>
        <w:t>Vergleichbares</w:t>
      </w:r>
      <w:proofErr w:type="spellEnd"/>
      <w:r w:rsidRPr="00667E81">
        <w:rPr>
          <w:highlight w:val="red"/>
          <w:lang w:eastAsia="de-DE"/>
        </w:rPr>
        <w:t xml:space="preserve"> </w:t>
      </w:r>
      <w:proofErr w:type="spellStart"/>
      <w:r w:rsidRPr="00667E81">
        <w:rPr>
          <w:highlight w:val="red"/>
          <w:lang w:eastAsia="de-DE"/>
        </w:rPr>
        <w:t>für</w:t>
      </w:r>
      <w:proofErr w:type="spellEnd"/>
      <w:r w:rsidRPr="00667E81">
        <w:rPr>
          <w:highlight w:val="red"/>
          <w:lang w:eastAsia="de-DE"/>
        </w:rPr>
        <w:t xml:space="preserve"> BDS???</w:t>
      </w:r>
      <w:proofErr w:type="gramEnd"/>
    </w:p>
    <w:p w:rsidR="00CF3A96" w:rsidRDefault="00CF3A96" w:rsidP="009B400D">
      <w:pPr>
        <w:rPr>
          <w:lang w:eastAsia="de-DE"/>
        </w:rPr>
      </w:pPr>
    </w:p>
    <w:p w:rsidR="00CF3A96" w:rsidRDefault="00CF3A96" w:rsidP="009B400D">
      <w:pPr>
        <w:rPr>
          <w:lang w:eastAsia="de-DE"/>
        </w:rPr>
      </w:pPr>
    </w:p>
    <w:p w:rsidR="00437D3A" w:rsidRPr="00395AFB" w:rsidRDefault="00437D3A" w:rsidP="009B400D">
      <w:pPr>
        <w:rPr>
          <w:lang w:eastAsia="de-DE"/>
        </w:rPr>
      </w:pPr>
      <w:r w:rsidRPr="00395AFB">
        <w:rPr>
          <w:lang w:eastAsia="de-DE"/>
        </w:rPr>
        <w:t xml:space="preserve">It has to be ensured that the </w:t>
      </w:r>
      <w:r w:rsidR="00395AFB" w:rsidRPr="00395AFB">
        <w:rPr>
          <w:lang w:eastAsia="de-DE"/>
        </w:rPr>
        <w:t>SAP Profile</w:t>
      </w:r>
      <w:r w:rsidR="00395AFB">
        <w:rPr>
          <w:lang w:eastAsia="de-DE"/>
        </w:rPr>
        <w:t xml:space="preserve"> </w:t>
      </w:r>
      <w:proofErr w:type="spellStart"/>
      <w:r w:rsidR="00395AFB">
        <w:rPr>
          <w:lang w:eastAsia="de-DE"/>
        </w:rPr>
        <w:t>paramater</w:t>
      </w:r>
      <w:proofErr w:type="spellEnd"/>
      <w:r w:rsidR="00395AFB">
        <w:rPr>
          <w:lang w:eastAsia="de-DE"/>
        </w:rPr>
        <w:t xml:space="preserve"> are </w:t>
      </w:r>
      <w:proofErr w:type="gramStart"/>
      <w:r w:rsidR="00395AFB">
        <w:rPr>
          <w:lang w:eastAsia="de-DE"/>
        </w:rPr>
        <w:t>conform</w:t>
      </w:r>
      <w:proofErr w:type="gramEnd"/>
      <w:r w:rsidR="00395AFB">
        <w:rPr>
          <w:lang w:eastAsia="de-DE"/>
        </w:rPr>
        <w:t xml:space="preserve"> as described in GR 20</w:t>
      </w:r>
      <w:r w:rsidR="00395AFB" w:rsidRPr="00395AFB">
        <w:rPr>
          <w:lang w:eastAsia="de-DE"/>
        </w:rPr>
        <w:t>59.</w:t>
      </w:r>
    </w:p>
    <w:p w:rsidR="00395AFB" w:rsidRDefault="00395AFB" w:rsidP="009B400D">
      <w:pPr>
        <w:rPr>
          <w:color w:val="FF0000"/>
          <w:lang w:eastAsia="de-DE"/>
        </w:rPr>
      </w:pPr>
    </w:p>
    <w:p w:rsidR="009B400D" w:rsidRPr="00392917" w:rsidRDefault="00392917" w:rsidP="009B400D">
      <w:pPr>
        <w:rPr>
          <w:lang w:eastAsia="de-DE"/>
        </w:rPr>
      </w:pPr>
      <w:r w:rsidRPr="00392917">
        <w:rPr>
          <w:lang w:eastAsia="de-DE"/>
        </w:rPr>
        <w:t>Action: Check P2R</w:t>
      </w:r>
      <w:r w:rsidR="009B400D" w:rsidRPr="00392917">
        <w:rPr>
          <w:lang w:eastAsia="de-DE"/>
        </w:rPr>
        <w:t xml:space="preserve"> SAP Profile parameter </w:t>
      </w:r>
      <w:r w:rsidR="00437D3A">
        <w:rPr>
          <w:lang w:eastAsia="de-DE"/>
        </w:rPr>
        <w:t xml:space="preserve">changes </w:t>
      </w:r>
      <w:proofErr w:type="spellStart"/>
      <w:r w:rsidR="00437D3A">
        <w:rPr>
          <w:lang w:eastAsia="de-DE"/>
        </w:rPr>
        <w:t>arccording</w:t>
      </w:r>
      <w:proofErr w:type="spellEnd"/>
      <w:r w:rsidR="00437D3A">
        <w:rPr>
          <w:lang w:eastAsia="de-DE"/>
        </w:rPr>
        <w:t xml:space="preserve"> GR 2059 </w:t>
      </w:r>
      <w:r w:rsidRPr="00392917">
        <w:rPr>
          <w:lang w:eastAsia="de-DE"/>
        </w:rPr>
        <w:t xml:space="preserve">during </w:t>
      </w:r>
      <w:r w:rsidR="00437D3A">
        <w:rPr>
          <w:lang w:eastAsia="de-DE"/>
        </w:rPr>
        <w:t xml:space="preserve">time </w:t>
      </w:r>
      <w:proofErr w:type="spellStart"/>
      <w:r w:rsidRPr="00392917">
        <w:rPr>
          <w:lang w:eastAsia="de-DE"/>
        </w:rPr>
        <w:t>periode</w:t>
      </w:r>
      <w:proofErr w:type="spellEnd"/>
      <w:r w:rsidRPr="00392917">
        <w:rPr>
          <w:lang w:eastAsia="de-DE"/>
        </w:rPr>
        <w:t>.</w:t>
      </w:r>
    </w:p>
    <w:p w:rsidR="009B400D" w:rsidRDefault="00437D3A" w:rsidP="009B400D">
      <w:pPr>
        <w:rPr>
          <w:lang w:eastAsia="de-DE"/>
        </w:rPr>
      </w:pPr>
      <w:r>
        <w:rPr>
          <w:lang w:eastAsia="de-DE"/>
        </w:rPr>
        <w:t xml:space="preserve">Record: </w:t>
      </w:r>
      <w:r w:rsidR="00395AFB">
        <w:rPr>
          <w:lang w:eastAsia="de-DE"/>
        </w:rPr>
        <w:t xml:space="preserve">Link to SSM </w:t>
      </w:r>
      <w:proofErr w:type="spellStart"/>
      <w:r w:rsidR="00395AFB">
        <w:rPr>
          <w:lang w:eastAsia="de-DE"/>
        </w:rPr>
        <w:t>Dokument</w:t>
      </w:r>
      <w:proofErr w:type="spellEnd"/>
    </w:p>
    <w:p w:rsidR="00395AFB" w:rsidRDefault="00395AFB" w:rsidP="009B400D">
      <w:pPr>
        <w:rPr>
          <w:lang w:eastAsia="de-DE"/>
        </w:rPr>
      </w:pPr>
    </w:p>
    <w:p w:rsidR="00395AFB" w:rsidRDefault="00395AFB" w:rsidP="009B400D">
      <w:pPr>
        <w:rPr>
          <w:lang w:eastAsia="de-DE"/>
        </w:rPr>
      </w:pPr>
      <w:r>
        <w:rPr>
          <w:lang w:eastAsia="de-DE"/>
        </w:rPr>
        <w:t>Evaluation:</w:t>
      </w:r>
      <w:r w:rsidR="00974726">
        <w:rPr>
          <w:lang w:eastAsia="de-DE"/>
        </w:rPr>
        <w:object w:dxaOrig="2040" w:dyaOrig="1320" w14:anchorId="6455F57C">
          <v:shape id="_x0000_i1027" type="#_x0000_t75" style="width:102pt;height:66pt" o:ole="">
            <v:imagedata r:id="rId18" o:title=""/>
          </v:shape>
          <o:OLEObject Type="Embed" ProgID="AcroExch.Document.DC" ShapeID="_x0000_i1027" DrawAspect="Icon" ObjectID="_1609330481" r:id="rId19"/>
        </w:object>
      </w:r>
    </w:p>
    <w:p w:rsidR="00395AFB" w:rsidRDefault="00395AFB" w:rsidP="009B400D">
      <w:pPr>
        <w:rPr>
          <w:lang w:eastAsia="de-DE"/>
        </w:rPr>
      </w:pPr>
    </w:p>
    <w:p w:rsidR="00395AFB" w:rsidRPr="00392917" w:rsidRDefault="00395AFB" w:rsidP="009B400D">
      <w:pPr>
        <w:rPr>
          <w:lang w:eastAsia="de-DE"/>
        </w:rPr>
      </w:pPr>
      <w:r>
        <w:rPr>
          <w:lang w:eastAsia="de-DE"/>
        </w:rPr>
        <w:t xml:space="preserve">Measures: </w:t>
      </w:r>
      <w:r w:rsidRPr="005228D5">
        <w:rPr>
          <w:u w:val="single"/>
          <w:lang w:eastAsia="de-DE"/>
        </w:rPr>
        <w:t>No measures required</w:t>
      </w:r>
    </w:p>
    <w:p w:rsidR="009B400D" w:rsidRDefault="009B400D" w:rsidP="009B400D">
      <w:pPr>
        <w:rPr>
          <w:color w:val="FF0000"/>
          <w:lang w:eastAsia="de-DE"/>
        </w:rPr>
      </w:pPr>
    </w:p>
    <w:p w:rsidR="009B400D" w:rsidRPr="00667E81" w:rsidRDefault="009B400D" w:rsidP="009B400D">
      <w:pPr>
        <w:rPr>
          <w:rFonts w:ascii="Arial" w:hAnsi="Arial" w:cs="Arial"/>
          <w:color w:val="1F497D"/>
          <w:sz w:val="20"/>
          <w:szCs w:val="20"/>
        </w:rPr>
      </w:pPr>
    </w:p>
    <w:p w:rsidR="009B400D" w:rsidRPr="00667E81" w:rsidRDefault="009B400D" w:rsidP="009B400D">
      <w:pPr>
        <w:rPr>
          <w:rFonts w:ascii="Arial" w:hAnsi="Arial" w:cs="Arial"/>
          <w:color w:val="1F497D"/>
          <w:sz w:val="20"/>
          <w:szCs w:val="20"/>
        </w:rPr>
      </w:pPr>
    </w:p>
    <w:p w:rsidR="009B400D" w:rsidRPr="00667E81" w:rsidRDefault="009B400D" w:rsidP="009B400D">
      <w:pPr>
        <w:rPr>
          <w:rFonts w:ascii="Arial" w:hAnsi="Arial" w:cs="Arial"/>
          <w:color w:val="1F497D"/>
          <w:sz w:val="20"/>
          <w:szCs w:val="20"/>
        </w:rPr>
      </w:pPr>
    </w:p>
    <w:p w:rsidR="009B400D" w:rsidRPr="00667E81" w:rsidRDefault="009B400D" w:rsidP="009B400D">
      <w:pPr>
        <w:rPr>
          <w:rFonts w:ascii="Arial" w:hAnsi="Arial" w:cs="Arial"/>
          <w:color w:val="1F497D"/>
          <w:sz w:val="20"/>
          <w:szCs w:val="20"/>
        </w:rPr>
      </w:pPr>
    </w:p>
    <w:p w:rsidR="009B400D" w:rsidRPr="00667E81" w:rsidRDefault="009B400D" w:rsidP="009B400D">
      <w:pPr>
        <w:rPr>
          <w:rFonts w:ascii="Arial" w:hAnsi="Arial" w:cs="Arial"/>
          <w:color w:val="1F497D"/>
          <w:sz w:val="20"/>
          <w:szCs w:val="20"/>
        </w:rPr>
      </w:pPr>
    </w:p>
    <w:p w:rsidR="009B400D" w:rsidRPr="002350F9" w:rsidRDefault="009B400D" w:rsidP="009B400D">
      <w:pPr>
        <w:rPr>
          <w:rFonts w:ascii="Arial" w:hAnsi="Arial" w:cs="Arial"/>
          <w:sz w:val="20"/>
          <w:szCs w:val="20"/>
        </w:rPr>
      </w:pPr>
    </w:p>
    <w:p w:rsidR="009B400D" w:rsidRPr="00667E81" w:rsidRDefault="009B400D" w:rsidP="009B400D">
      <w:pPr>
        <w:rPr>
          <w:rFonts w:ascii="Cambria" w:hAnsi="Cambria"/>
          <w:b/>
          <w:bCs/>
          <w:color w:val="4F81BD"/>
          <w:sz w:val="26"/>
          <w:szCs w:val="26"/>
        </w:rPr>
      </w:pPr>
    </w:p>
    <w:p w:rsidR="009B400D" w:rsidRDefault="009B400D" w:rsidP="009B400D">
      <w:pPr>
        <w:pStyle w:val="berschrift1"/>
        <w:keepLines/>
        <w:numPr>
          <w:ilvl w:val="0"/>
          <w:numId w:val="5"/>
        </w:numPr>
        <w:spacing w:before="480" w:after="0" w:line="276" w:lineRule="auto"/>
        <w:jc w:val="left"/>
      </w:pPr>
      <w:bookmarkStart w:id="12" w:name="_Toc534879572"/>
      <w:bookmarkStart w:id="13" w:name="_Toc534879573"/>
      <w:bookmarkStart w:id="14" w:name="_Toc534879575"/>
      <w:bookmarkStart w:id="15" w:name="_Toc534879576"/>
      <w:bookmarkStart w:id="16" w:name="_Toc534879577"/>
      <w:bookmarkStart w:id="17" w:name="_Toc534879578"/>
      <w:bookmarkStart w:id="18" w:name="_Toc534879581"/>
      <w:bookmarkStart w:id="19" w:name="_Toc534879582"/>
      <w:bookmarkStart w:id="20" w:name="_Toc534879583"/>
      <w:bookmarkStart w:id="21" w:name="_Toc534879584"/>
      <w:bookmarkStart w:id="22" w:name="_Toc534879585"/>
      <w:bookmarkStart w:id="23" w:name="_Toc534879586"/>
      <w:bookmarkStart w:id="24" w:name="_Toc534879587"/>
      <w:bookmarkStart w:id="25" w:name="_Toc534879588"/>
      <w:bookmarkStart w:id="26" w:name="_Toc520387780"/>
      <w:bookmarkStart w:id="27" w:name="_Toc534879589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FB0869">
        <w:lastRenderedPageBreak/>
        <w:t>Changes to roles and privileges</w:t>
      </w:r>
      <w:bookmarkEnd w:id="26"/>
      <w:bookmarkEnd w:id="27"/>
    </w:p>
    <w:p w:rsidR="009B400D" w:rsidRPr="0084166C" w:rsidRDefault="009B400D" w:rsidP="009B400D"/>
    <w:p w:rsidR="006D4CDB" w:rsidRDefault="009B400D" w:rsidP="009B400D">
      <w:r w:rsidRPr="0084166C">
        <w:t>Changes to roles and privileges are subject to change management.</w:t>
      </w:r>
    </w:p>
    <w:p w:rsidR="006D4CDB" w:rsidRDefault="006D4CDB" w:rsidP="009B400D"/>
    <w:p w:rsidR="009B400D" w:rsidRPr="0084166C" w:rsidRDefault="006D4CDB" w:rsidP="009B400D">
      <w:r>
        <w:t xml:space="preserve">Action: Check </w:t>
      </w:r>
      <w:r w:rsidR="009B400D" w:rsidRPr="0084166C">
        <w:t>changes to roles beside change management (w/o CRTs) and assignments which were done via</w:t>
      </w:r>
      <w:r w:rsidR="0088362C">
        <w:t xml:space="preserve"> </w:t>
      </w:r>
      <w:r w:rsidR="0001148F">
        <w:t>Deployment</w:t>
      </w:r>
      <w:r w:rsidR="009B400D" w:rsidRPr="0084166C">
        <w:t>.</w:t>
      </w:r>
    </w:p>
    <w:p w:rsidR="009B400D" w:rsidRDefault="009B400D" w:rsidP="009B400D">
      <w:r>
        <w:tab/>
      </w:r>
    </w:p>
    <w:p w:rsidR="0001148F" w:rsidRDefault="00110886" w:rsidP="009B400D">
      <w:r>
        <w:t xml:space="preserve">Records: </w:t>
      </w:r>
      <w:r w:rsidR="0001148F">
        <w:t xml:space="preserve">Only possible with database alter steps which need a deployment requested by change request. Alter steps are </w:t>
      </w:r>
      <w:proofErr w:type="spellStart"/>
      <w:r w:rsidR="0001148F">
        <w:t>historized</w:t>
      </w:r>
      <w:proofErr w:type="spellEnd"/>
      <w:r w:rsidR="0001148F">
        <w:t xml:space="preserve"> with the development repository of the application. </w:t>
      </w:r>
    </w:p>
    <w:p w:rsidR="0001148F" w:rsidRDefault="0001148F" w:rsidP="009B400D"/>
    <w:p w:rsidR="0001148F" w:rsidRDefault="0001148F" w:rsidP="009B400D">
      <w:pPr>
        <w:rPr>
          <w:lang w:val="de-DE"/>
        </w:rPr>
      </w:pPr>
      <w:proofErr w:type="spellStart"/>
      <w:r w:rsidRPr="00667E81">
        <w:rPr>
          <w:lang w:val="de-DE"/>
        </w:rPr>
        <w:t>Extract</w:t>
      </w:r>
      <w:proofErr w:type="spellEnd"/>
      <w:r w:rsidRPr="00667E81">
        <w:rPr>
          <w:lang w:val="de-DE"/>
        </w:rPr>
        <w:t>:</w:t>
      </w:r>
    </w:p>
    <w:p w:rsidR="00461BA6" w:rsidRDefault="00461BA6" w:rsidP="009B400D">
      <w:pPr>
        <w:rPr>
          <w:lang w:val="de-DE"/>
        </w:rPr>
      </w:pPr>
    </w:p>
    <w:p w:rsidR="00461BA6" w:rsidRPr="00461BA6" w:rsidRDefault="00461BA6" w:rsidP="009B400D">
      <w:r w:rsidRPr="00461BA6">
        <w:t>Alter</w:t>
      </w:r>
      <w:r>
        <w:t xml:space="preserve"> S</w:t>
      </w:r>
      <w:r w:rsidRPr="00461BA6">
        <w:t>tep modifying Profile Permissions (executed on application deployments)</w:t>
      </w:r>
    </w:p>
    <w:p w:rsidR="00461BA6" w:rsidRDefault="00461BA6" w:rsidP="009B400D">
      <w:pPr>
        <w:rPr>
          <w:lang w:val="de-DE"/>
        </w:rPr>
      </w:pPr>
      <w:r>
        <w:rPr>
          <w:noProof/>
        </w:rPr>
        <w:drawing>
          <wp:inline distT="0" distB="0" distL="0" distR="0">
            <wp:extent cx="5972810" cy="3127430"/>
            <wp:effectExtent l="0" t="0" r="8890" b="0"/>
            <wp:docPr id="2" name="Grafik 2" descr="cid:image001.png@01D4AF3D.30D5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4AF3D.30D5A28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A6" w:rsidRDefault="00461BA6" w:rsidP="009B400D">
      <w:pPr>
        <w:rPr>
          <w:lang w:val="de-DE"/>
        </w:rPr>
      </w:pPr>
    </w:p>
    <w:p w:rsidR="00461BA6" w:rsidRPr="00461BA6" w:rsidRDefault="00461BA6" w:rsidP="009B400D">
      <w:r w:rsidRPr="00461BA6">
        <w:t>Documentation when the last Alter</w:t>
      </w:r>
      <w:r>
        <w:t xml:space="preserve"> S</w:t>
      </w:r>
      <w:r w:rsidRPr="00461BA6">
        <w:t>tep for a database was executed</w:t>
      </w:r>
      <w:r>
        <w:t xml:space="preserve">, who did the execution, when it was done and from which machine. Only database </w:t>
      </w:r>
      <w:proofErr w:type="spellStart"/>
      <w:r>
        <w:t>responsibles</w:t>
      </w:r>
      <w:proofErr w:type="spellEnd"/>
      <w:r>
        <w:t xml:space="preserve"> of the Application have the database access to do so.</w:t>
      </w:r>
    </w:p>
    <w:p w:rsidR="00461BA6" w:rsidRPr="00461BA6" w:rsidRDefault="00461BA6" w:rsidP="009B400D"/>
    <w:p w:rsidR="00E30659" w:rsidRPr="00461BA6" w:rsidDel="00461BA6" w:rsidRDefault="0001148F" w:rsidP="009B400D">
      <w:pPr>
        <w:rPr>
          <w:del w:id="28" w:author="Frank Wiesen" w:date="2019-01-18T15:10:00Z"/>
        </w:rPr>
      </w:pPr>
      <w:del w:id="29" w:author="Frank Wiesen" w:date="2019-01-18T15:10:00Z">
        <w:r w:rsidRPr="00461BA6" w:rsidDel="00461BA6">
          <w:delText>Hardcopy kommt von Frank</w:delText>
        </w:r>
      </w:del>
    </w:p>
    <w:p w:rsidR="00E30659" w:rsidRPr="00461BA6" w:rsidRDefault="00E30659" w:rsidP="009B400D">
      <w:pPr>
        <w:rPr>
          <w:ins w:id="30" w:author="Frank Wiesen" w:date="2019-01-18T15:10:00Z"/>
        </w:rPr>
      </w:pPr>
    </w:p>
    <w:p w:rsidR="00461BA6" w:rsidRDefault="00461BA6" w:rsidP="009B400D">
      <w:pPr>
        <w:rPr>
          <w:lang w:val="de-DE"/>
        </w:rPr>
      </w:pPr>
      <w:ins w:id="31" w:author="Frank Wiesen" w:date="2019-01-18T15:10:00Z">
        <w:r>
          <w:rPr>
            <w:noProof/>
          </w:rPr>
          <w:drawing>
            <wp:inline distT="0" distB="0" distL="0" distR="0" wp14:anchorId="67623123" wp14:editId="6DD29F4F">
              <wp:extent cx="5972810" cy="1092835"/>
              <wp:effectExtent l="0" t="0" r="8890" b="0"/>
              <wp:docPr id="1" name="Grafi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810" cy="1092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61BA6" w:rsidRDefault="00461BA6" w:rsidP="009B400D">
      <w:pPr>
        <w:rPr>
          <w:lang w:val="de-DE"/>
        </w:rPr>
      </w:pPr>
    </w:p>
    <w:p w:rsidR="00461BA6" w:rsidRDefault="00461BA6" w:rsidP="009B400D">
      <w:pPr>
        <w:rPr>
          <w:lang w:val="de-DE"/>
        </w:rPr>
      </w:pPr>
    </w:p>
    <w:p w:rsidR="009B400D" w:rsidRPr="00667E81" w:rsidRDefault="009B400D" w:rsidP="009B400D">
      <w:pPr>
        <w:rPr>
          <w:lang w:val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noProof/>
          <w:lang w:val="de-DE" w:eastAsia="de-DE"/>
        </w:rPr>
      </w:pPr>
    </w:p>
    <w:p w:rsidR="009B400D" w:rsidRPr="00667E81" w:rsidRDefault="009B400D" w:rsidP="009B400D">
      <w:pPr>
        <w:rPr>
          <w:noProof/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lang w:val="de-DE" w:eastAsia="de-DE"/>
        </w:rPr>
      </w:pPr>
    </w:p>
    <w:p w:rsidR="009B400D" w:rsidRPr="00667E81" w:rsidRDefault="009B400D" w:rsidP="009B400D">
      <w:pPr>
        <w:rPr>
          <w:color w:val="FF0000"/>
          <w:lang w:val="de-DE" w:eastAsia="de-DE"/>
        </w:rPr>
      </w:pPr>
    </w:p>
    <w:p w:rsidR="009B400D" w:rsidRPr="00667E81" w:rsidRDefault="009B400D" w:rsidP="009B400D">
      <w:pPr>
        <w:rPr>
          <w:color w:val="FF0000"/>
          <w:lang w:val="de-DE" w:eastAsia="de-DE"/>
        </w:rPr>
      </w:pPr>
    </w:p>
    <w:p w:rsidR="009B400D" w:rsidRPr="00667E81" w:rsidRDefault="009B400D" w:rsidP="009B400D">
      <w:pPr>
        <w:rPr>
          <w:color w:val="FF0000"/>
          <w:lang w:val="de-DE" w:eastAsia="de-DE"/>
        </w:rPr>
      </w:pPr>
    </w:p>
    <w:p w:rsidR="009B400D" w:rsidRPr="00667E81" w:rsidRDefault="009B400D" w:rsidP="00667E81">
      <w:pPr>
        <w:rPr>
          <w:lang w:val="de-DE" w:eastAsia="de-DE"/>
        </w:rPr>
      </w:pPr>
    </w:p>
    <w:p w:rsidR="009B400D" w:rsidRDefault="009B400D" w:rsidP="009B400D">
      <w:pPr>
        <w:pStyle w:val="berschrift1"/>
        <w:keepLines/>
        <w:numPr>
          <w:ilvl w:val="0"/>
          <w:numId w:val="5"/>
        </w:numPr>
        <w:spacing w:before="480" w:after="0" w:line="276" w:lineRule="auto"/>
        <w:jc w:val="left"/>
      </w:pPr>
      <w:bookmarkStart w:id="32" w:name="_Toc534879590"/>
      <w:bookmarkStart w:id="33" w:name="_Toc534879591"/>
      <w:bookmarkStart w:id="34" w:name="_Toc534879592"/>
      <w:bookmarkStart w:id="35" w:name="_Toc534879593"/>
      <w:bookmarkStart w:id="36" w:name="_Toc534879594"/>
      <w:bookmarkStart w:id="37" w:name="_Toc520387781"/>
      <w:bookmarkStart w:id="38" w:name="_Toc534879595"/>
      <w:bookmarkEnd w:id="32"/>
      <w:bookmarkEnd w:id="33"/>
      <w:bookmarkEnd w:id="34"/>
      <w:bookmarkEnd w:id="35"/>
      <w:bookmarkEnd w:id="36"/>
      <w:r>
        <w:t>Changes to date and time settings</w:t>
      </w:r>
      <w:bookmarkEnd w:id="37"/>
      <w:bookmarkEnd w:id="38"/>
    </w:p>
    <w:p w:rsidR="009B400D" w:rsidRDefault="009B400D" w:rsidP="009B400D">
      <w:pPr>
        <w:pStyle w:val="berschrift1"/>
        <w:keepLines/>
        <w:numPr>
          <w:ilvl w:val="1"/>
          <w:numId w:val="5"/>
        </w:numPr>
        <w:spacing w:before="480" w:after="0" w:line="276" w:lineRule="auto"/>
        <w:jc w:val="left"/>
      </w:pPr>
      <w:bookmarkStart w:id="39" w:name="_Toc520387782"/>
      <w:bookmarkStart w:id="40" w:name="_Toc534879596"/>
      <w:r>
        <w:t>Time and date</w:t>
      </w:r>
      <w:bookmarkEnd w:id="39"/>
      <w:bookmarkEnd w:id="40"/>
    </w:p>
    <w:p w:rsidR="00C1269A" w:rsidRDefault="00C1269A" w:rsidP="009B400D">
      <w:pPr>
        <w:rPr>
          <w:lang w:eastAsia="de-DE"/>
        </w:rPr>
      </w:pPr>
    </w:p>
    <w:p w:rsidR="00C1269A" w:rsidRDefault="0088362C" w:rsidP="009B400D">
      <w:pPr>
        <w:rPr>
          <w:lang w:eastAsia="de-DE"/>
        </w:rPr>
      </w:pPr>
      <w:r w:rsidRPr="00667E81">
        <w:rPr>
          <w:highlight w:val="yellow"/>
          <w:lang w:eastAsia="de-DE"/>
        </w:rPr>
        <w:t>BDS</w:t>
      </w:r>
      <w:r w:rsidR="009B400D" w:rsidRPr="00667E81">
        <w:rPr>
          <w:highlight w:val="yellow"/>
          <w:lang w:eastAsia="de-DE"/>
        </w:rPr>
        <w:t xml:space="preserve"> uses the time of the underlying operating system. </w:t>
      </w:r>
      <w:r w:rsidRPr="00667E81">
        <w:rPr>
          <w:highlight w:val="yellow"/>
          <w:lang w:eastAsia="de-DE"/>
        </w:rPr>
        <w:t>BDS</w:t>
      </w:r>
      <w:r w:rsidR="009B400D" w:rsidRPr="00667E81">
        <w:rPr>
          <w:highlight w:val="yellow"/>
          <w:lang w:eastAsia="de-DE"/>
        </w:rPr>
        <w:t xml:space="preserve"> is synchronized with the NTP (Network Time Protocol) service. </w:t>
      </w:r>
      <w:r w:rsidR="00B81A38">
        <w:rPr>
          <w:lang w:eastAsia="de-DE"/>
        </w:rPr>
        <w:t>Metadata dates in BDS database tables are extra protected by Triggers.</w:t>
      </w:r>
    </w:p>
    <w:p w:rsidR="00C1269A" w:rsidRDefault="00C1269A" w:rsidP="009B400D">
      <w:pPr>
        <w:rPr>
          <w:lang w:eastAsia="de-DE"/>
        </w:rPr>
      </w:pPr>
    </w:p>
    <w:p w:rsidR="009B400D" w:rsidRDefault="00C1269A" w:rsidP="009B400D">
      <w:pPr>
        <w:rPr>
          <w:lang w:eastAsia="de-DE"/>
        </w:rPr>
      </w:pPr>
      <w:r w:rsidRPr="00667E81">
        <w:rPr>
          <w:highlight w:val="yellow"/>
          <w:lang w:eastAsia="de-DE"/>
        </w:rPr>
        <w:lastRenderedPageBreak/>
        <w:t xml:space="preserve">Action: </w:t>
      </w:r>
      <w:r w:rsidR="009B400D" w:rsidRPr="00667E81">
        <w:rPr>
          <w:highlight w:val="yellow"/>
          <w:lang w:eastAsia="de-DE"/>
        </w:rPr>
        <w:t xml:space="preserve">In case, the NTP service is not available, an alert will be </w:t>
      </w:r>
      <w:proofErr w:type="gramStart"/>
      <w:r w:rsidR="009B400D" w:rsidRPr="00667E81">
        <w:rPr>
          <w:highlight w:val="yellow"/>
          <w:lang w:eastAsia="de-DE"/>
        </w:rPr>
        <w:t>trigger</w:t>
      </w:r>
      <w:proofErr w:type="gramEnd"/>
      <w:r w:rsidR="009B400D" w:rsidRPr="00667E81">
        <w:rPr>
          <w:highlight w:val="yellow"/>
          <w:lang w:eastAsia="de-DE"/>
        </w:rPr>
        <w:t xml:space="preserve"> an incident </w:t>
      </w:r>
      <w:r w:rsidRPr="00667E81">
        <w:rPr>
          <w:highlight w:val="yellow"/>
          <w:lang w:eastAsia="de-DE"/>
        </w:rPr>
        <w:t xml:space="preserve">which has to be checked </w:t>
      </w:r>
      <w:r w:rsidR="009B400D" w:rsidRPr="00667E81">
        <w:rPr>
          <w:highlight w:val="yellow"/>
          <w:lang w:eastAsia="de-DE"/>
        </w:rPr>
        <w:t>in HPSM.</w:t>
      </w:r>
    </w:p>
    <w:p w:rsidR="009B400D" w:rsidRDefault="009B400D" w:rsidP="009B400D">
      <w:pPr>
        <w:rPr>
          <w:lang w:eastAsia="de-DE"/>
        </w:rPr>
      </w:pPr>
    </w:p>
    <w:p w:rsidR="009B400D" w:rsidRDefault="00C1269A" w:rsidP="009B400D">
      <w:pPr>
        <w:rPr>
          <w:lang w:eastAsia="de-DE"/>
        </w:rPr>
      </w:pPr>
      <w:r w:rsidRPr="00667E81">
        <w:rPr>
          <w:highlight w:val="yellow"/>
          <w:lang w:eastAsia="de-DE"/>
        </w:rPr>
        <w:t>Records</w:t>
      </w:r>
      <w:r w:rsidR="00AE1C06" w:rsidRPr="00667E81">
        <w:rPr>
          <w:highlight w:val="yellow"/>
          <w:lang w:eastAsia="de-DE"/>
        </w:rPr>
        <w:t>:</w:t>
      </w:r>
      <w:r w:rsidR="00EC2399" w:rsidRPr="00667E81">
        <w:rPr>
          <w:highlight w:val="yellow"/>
          <w:lang w:eastAsia="de-DE"/>
        </w:rPr>
        <w:t xml:space="preserve"> no incidents </w:t>
      </w:r>
      <w:r w:rsidR="0071482F" w:rsidRPr="00667E81">
        <w:rPr>
          <w:highlight w:val="yellow"/>
          <w:lang w:eastAsia="de-DE"/>
        </w:rPr>
        <w:t>in HPSM</w:t>
      </w:r>
    </w:p>
    <w:p w:rsidR="00EC2399" w:rsidRDefault="00EC2399" w:rsidP="009B400D">
      <w:pPr>
        <w:rPr>
          <w:lang w:eastAsia="de-DE"/>
        </w:rPr>
      </w:pPr>
    </w:p>
    <w:p w:rsidR="00EC2399" w:rsidRDefault="00EC2399" w:rsidP="009B400D">
      <w:pPr>
        <w:rPr>
          <w:lang w:eastAsia="de-DE"/>
        </w:rPr>
      </w:pPr>
      <w:r>
        <w:rPr>
          <w:lang w:eastAsia="de-DE"/>
        </w:rPr>
        <w:t xml:space="preserve">Measures: </w:t>
      </w:r>
      <w:r w:rsidRPr="000C684C">
        <w:rPr>
          <w:u w:val="single"/>
          <w:lang w:eastAsia="de-DE"/>
        </w:rPr>
        <w:t>No measures required</w:t>
      </w:r>
    </w:p>
    <w:p w:rsidR="009B400D" w:rsidRDefault="009B400D" w:rsidP="009B400D">
      <w:pPr>
        <w:rPr>
          <w:lang w:eastAsia="de-DE"/>
        </w:rPr>
      </w:pPr>
    </w:p>
    <w:p w:rsidR="009B400D" w:rsidRDefault="00487797" w:rsidP="009B400D">
      <w:pPr>
        <w:pStyle w:val="berschrift1"/>
        <w:keepLines/>
        <w:numPr>
          <w:ilvl w:val="1"/>
          <w:numId w:val="5"/>
        </w:numPr>
        <w:spacing w:before="480" w:after="0" w:line="276" w:lineRule="auto"/>
        <w:jc w:val="left"/>
      </w:pPr>
      <w:bookmarkStart w:id="41" w:name="_Toc520387783"/>
      <w:bookmarkStart w:id="42" w:name="_Toc534879597"/>
      <w:r>
        <w:t>T</w:t>
      </w:r>
      <w:r w:rsidR="009B400D">
        <w:t>ime Zones</w:t>
      </w:r>
      <w:bookmarkEnd w:id="41"/>
      <w:bookmarkEnd w:id="42"/>
    </w:p>
    <w:p w:rsidR="009B400D" w:rsidRDefault="009B400D" w:rsidP="009B400D">
      <w:pPr>
        <w:rPr>
          <w:lang w:eastAsia="de-DE"/>
        </w:rPr>
      </w:pPr>
    </w:p>
    <w:p w:rsidR="009B400D" w:rsidRDefault="00110886" w:rsidP="009B400D">
      <w:pPr>
        <w:rPr>
          <w:lang w:eastAsia="de-DE"/>
        </w:rPr>
      </w:pPr>
      <w:r w:rsidRPr="00110886">
        <w:rPr>
          <w:lang w:eastAsia="de-DE"/>
        </w:rPr>
        <w:t xml:space="preserve">Action: </w:t>
      </w:r>
      <w:r>
        <w:rPr>
          <w:lang w:eastAsia="de-DE"/>
        </w:rPr>
        <w:t xml:space="preserve">Check changes on </w:t>
      </w:r>
      <w:proofErr w:type="spellStart"/>
      <w:r>
        <w:rPr>
          <w:lang w:eastAsia="de-DE"/>
        </w:rPr>
        <w:t>timezone</w:t>
      </w:r>
      <w:proofErr w:type="spellEnd"/>
    </w:p>
    <w:p w:rsidR="00110886" w:rsidRPr="00110886" w:rsidRDefault="00110886" w:rsidP="009B400D">
      <w:pPr>
        <w:rPr>
          <w:lang w:eastAsia="de-DE"/>
        </w:rPr>
      </w:pPr>
      <w:r>
        <w:rPr>
          <w:lang w:eastAsia="de-DE"/>
        </w:rPr>
        <w:t>Record:</w:t>
      </w:r>
      <w:r w:rsidR="003B449C">
        <w:rPr>
          <w:lang w:eastAsia="de-DE"/>
        </w:rPr>
        <w:t xml:space="preserve"> We only use UTC </w:t>
      </w:r>
      <w:proofErr w:type="spellStart"/>
      <w:r w:rsidR="003B449C">
        <w:rPr>
          <w:lang w:eastAsia="de-DE"/>
        </w:rPr>
        <w:t>timzone</w:t>
      </w:r>
      <w:proofErr w:type="spellEnd"/>
      <w:r w:rsidR="003B449C">
        <w:rPr>
          <w:lang w:eastAsia="de-DE"/>
        </w:rPr>
        <w:t xml:space="preserve"> all over the application. Timestamps are not shown to users. They are only part of database metadata and the logging of user actions.</w:t>
      </w:r>
    </w:p>
    <w:p w:rsidR="009B400D" w:rsidRDefault="009B400D" w:rsidP="009B400D">
      <w:pPr>
        <w:rPr>
          <w:color w:val="1F497D"/>
        </w:rPr>
      </w:pPr>
    </w:p>
    <w:p w:rsidR="009B400D" w:rsidRDefault="009B400D" w:rsidP="009B400D">
      <w:pPr>
        <w:rPr>
          <w:color w:val="1F497D"/>
        </w:rPr>
      </w:pPr>
    </w:p>
    <w:p w:rsidR="009B400D" w:rsidRDefault="009B400D" w:rsidP="009B400D">
      <w:pPr>
        <w:rPr>
          <w:color w:val="1F497D"/>
        </w:rPr>
      </w:pPr>
    </w:p>
    <w:p w:rsidR="00110886" w:rsidRPr="00C1269A" w:rsidRDefault="00A52A73" w:rsidP="009B400D">
      <w:pPr>
        <w:rPr>
          <w:lang w:eastAsia="de-DE"/>
        </w:rPr>
      </w:pPr>
      <w:r>
        <w:rPr>
          <w:lang w:eastAsia="de-DE"/>
        </w:rPr>
        <w:t xml:space="preserve">Evaluation: </w:t>
      </w:r>
      <w:r w:rsidR="00110886" w:rsidRPr="00C1269A">
        <w:rPr>
          <w:lang w:eastAsia="de-DE"/>
        </w:rPr>
        <w:t xml:space="preserve">No changes on setting </w:t>
      </w:r>
      <w:proofErr w:type="spellStart"/>
      <w:r w:rsidR="00110886" w:rsidRPr="00C1269A">
        <w:rPr>
          <w:lang w:eastAsia="de-DE"/>
        </w:rPr>
        <w:t>tim</w:t>
      </w:r>
      <w:r w:rsidR="00C1269A" w:rsidRPr="00C1269A">
        <w:rPr>
          <w:lang w:eastAsia="de-DE"/>
        </w:rPr>
        <w:t>ezone</w:t>
      </w:r>
      <w:proofErr w:type="spellEnd"/>
      <w:r w:rsidR="00C1269A" w:rsidRPr="00C1269A">
        <w:rPr>
          <w:lang w:eastAsia="de-DE"/>
        </w:rPr>
        <w:t xml:space="preserve"> in the reviewed timeframe.</w:t>
      </w:r>
    </w:p>
    <w:p w:rsidR="00C1269A" w:rsidRDefault="00C1269A" w:rsidP="009B400D">
      <w:pPr>
        <w:rPr>
          <w:color w:val="1F497D"/>
        </w:rPr>
      </w:pPr>
    </w:p>
    <w:p w:rsidR="009B400D" w:rsidRPr="00110886" w:rsidRDefault="006963DB" w:rsidP="009B400D">
      <w:pPr>
        <w:rPr>
          <w:lang w:eastAsia="de-DE"/>
        </w:rPr>
      </w:pPr>
      <w:r>
        <w:rPr>
          <w:lang w:eastAsia="de-DE"/>
        </w:rPr>
        <w:t xml:space="preserve">Measures: </w:t>
      </w:r>
      <w:r w:rsidR="00C1269A" w:rsidRPr="00C1269A">
        <w:rPr>
          <w:u w:val="single"/>
          <w:lang w:eastAsia="de-DE"/>
        </w:rPr>
        <w:t>no measures required</w:t>
      </w:r>
    </w:p>
    <w:p w:rsidR="009B400D" w:rsidRPr="00990806" w:rsidRDefault="009B400D" w:rsidP="009B400D">
      <w:pPr>
        <w:pStyle w:val="berschrift1"/>
        <w:keepLines/>
        <w:numPr>
          <w:ilvl w:val="0"/>
          <w:numId w:val="5"/>
        </w:numPr>
        <w:spacing w:before="480" w:after="0" w:line="276" w:lineRule="auto"/>
        <w:jc w:val="left"/>
      </w:pPr>
      <w:bookmarkStart w:id="43" w:name="_Toc520387784"/>
      <w:bookmarkStart w:id="44" w:name="_Toc534879598"/>
      <w:r w:rsidRPr="00990806">
        <w:t>Deletion of Data</w:t>
      </w:r>
      <w:bookmarkEnd w:id="43"/>
      <w:bookmarkEnd w:id="44"/>
    </w:p>
    <w:p w:rsidR="00C65C72" w:rsidRDefault="00C65C72" w:rsidP="009B400D">
      <w:pPr>
        <w:rPr>
          <w:lang w:eastAsia="de-DE"/>
        </w:rPr>
      </w:pPr>
    </w:p>
    <w:p w:rsidR="0034408E" w:rsidRDefault="00990156" w:rsidP="00990156">
      <w:pPr>
        <w:pStyle w:val="berschrift1"/>
        <w:keepLines/>
        <w:numPr>
          <w:ilvl w:val="1"/>
          <w:numId w:val="5"/>
        </w:numPr>
        <w:spacing w:before="480" w:after="0" w:line="276" w:lineRule="auto"/>
        <w:jc w:val="left"/>
      </w:pPr>
      <w:bookmarkStart w:id="45" w:name="_Toc534879599"/>
      <w:bookmarkStart w:id="46" w:name="_Toc534879600"/>
      <w:bookmarkStart w:id="47" w:name="_Toc534879602"/>
      <w:bookmarkStart w:id="48" w:name="_Toc534879603"/>
      <w:bookmarkStart w:id="49" w:name="_Toc527036995"/>
      <w:bookmarkEnd w:id="45"/>
      <w:bookmarkEnd w:id="46"/>
      <w:bookmarkEnd w:id="47"/>
      <w:r>
        <w:t xml:space="preserve">Deletion of </w:t>
      </w:r>
      <w:bookmarkEnd w:id="48"/>
      <w:r w:rsidR="0034408E">
        <w:t>data</w:t>
      </w:r>
    </w:p>
    <w:p w:rsidR="003B449C" w:rsidRDefault="003B449C" w:rsidP="003B449C">
      <w:pPr>
        <w:rPr>
          <w:lang w:eastAsia="de-DE"/>
        </w:rPr>
      </w:pPr>
      <w:bookmarkStart w:id="50" w:name="_GoBack"/>
      <w:bookmarkEnd w:id="50"/>
    </w:p>
    <w:p w:rsidR="0034408E" w:rsidRDefault="0034408E" w:rsidP="00990156">
      <w:pPr>
        <w:pStyle w:val="berschrift1"/>
        <w:keepLines/>
        <w:numPr>
          <w:ilvl w:val="1"/>
          <w:numId w:val="5"/>
        </w:numPr>
        <w:spacing w:before="480" w:after="0" w:line="276" w:lineRule="auto"/>
        <w:jc w:val="left"/>
      </w:pPr>
      <w:r>
        <w:t xml:space="preserve"> </w:t>
      </w:r>
      <w:proofErr w:type="gramStart"/>
      <w:r>
        <w:t>in</w:t>
      </w:r>
      <w:proofErr w:type="gramEnd"/>
      <w:r>
        <w:t xml:space="preserve"> Oracle DB</w:t>
      </w:r>
    </w:p>
    <w:p w:rsidR="00990156" w:rsidRDefault="0034408E" w:rsidP="00990156">
      <w:pPr>
        <w:pStyle w:val="berschrift1"/>
        <w:keepLines/>
        <w:numPr>
          <w:ilvl w:val="1"/>
          <w:numId w:val="5"/>
        </w:numPr>
        <w:spacing w:before="480" w:after="0" w:line="276" w:lineRule="auto"/>
        <w:jc w:val="left"/>
      </w:pPr>
      <w:r>
        <w:t>In Doc41</w:t>
      </w:r>
      <w:bookmarkEnd w:id="49"/>
    </w:p>
    <w:p w:rsidR="0034408E" w:rsidRDefault="0034408E" w:rsidP="00990156"/>
    <w:p w:rsidR="0034408E" w:rsidRDefault="0034408E" w:rsidP="00990156">
      <w:r>
        <w:t xml:space="preserve">s. DIA </w:t>
      </w:r>
      <w:proofErr w:type="spellStart"/>
      <w:r>
        <w:t>Beschreibung</w:t>
      </w:r>
      <w:proofErr w:type="spellEnd"/>
    </w:p>
    <w:p w:rsidR="0034408E" w:rsidRDefault="0034408E" w:rsidP="00990156">
      <w:proofErr w:type="gramStart"/>
      <w:r>
        <w:t>plus</w:t>
      </w:r>
      <w:proofErr w:type="gramEnd"/>
    </w:p>
    <w:p w:rsidR="0034408E" w:rsidRPr="00667E81" w:rsidRDefault="0034408E" w:rsidP="00990156">
      <w:pPr>
        <w:rPr>
          <w:lang w:val="de-DE"/>
        </w:rPr>
      </w:pPr>
      <w:r w:rsidRPr="00667E81">
        <w:rPr>
          <w:lang w:val="de-DE"/>
        </w:rPr>
        <w:t>Verweis auf 3.1., dass Upload Funktion nicht mehr möglich</w:t>
      </w:r>
    </w:p>
    <w:p w:rsidR="0034408E" w:rsidRPr="00667E81" w:rsidRDefault="0034408E" w:rsidP="00990156">
      <w:pPr>
        <w:rPr>
          <w:lang w:val="de-DE"/>
        </w:rPr>
      </w:pPr>
    </w:p>
    <w:p w:rsidR="0034408E" w:rsidRPr="00667E81" w:rsidRDefault="0034408E" w:rsidP="00990156">
      <w:pPr>
        <w:rPr>
          <w:lang w:val="de-DE"/>
        </w:rPr>
      </w:pPr>
    </w:p>
    <w:p w:rsidR="00990156" w:rsidRDefault="00990156" w:rsidP="00990156">
      <w:r>
        <w:t>The deletion of plant which has been used within a productive system is nearly impossible, due to the fact that a relational database is implemented. A precondition to enable the deletion of a plant would be to delete the master data and in particular the transactional data containing the plant.</w:t>
      </w:r>
    </w:p>
    <w:p w:rsidR="00990156" w:rsidRDefault="00990156" w:rsidP="00990156">
      <w:r>
        <w:t>For P2R, plants that are no longer used are marked with the prefix “</w:t>
      </w:r>
      <w:proofErr w:type="spellStart"/>
      <w:r>
        <w:t>zz_invalid</w:t>
      </w:r>
      <w:proofErr w:type="spellEnd"/>
      <w:r>
        <w:t>”.</w:t>
      </w:r>
    </w:p>
    <w:p w:rsidR="00990156" w:rsidRDefault="00990156" w:rsidP="00990156"/>
    <w:p w:rsidR="00990156" w:rsidRDefault="00990156" w:rsidP="00990156">
      <w:pPr>
        <w:autoSpaceDE w:val="0"/>
        <w:autoSpaceDN w:val="0"/>
        <w:rPr>
          <w:rFonts w:ascii="Calibri" w:hAnsi="Calibri"/>
          <w:sz w:val="22"/>
          <w:szCs w:val="22"/>
        </w:rPr>
      </w:pPr>
      <w:r>
        <w:t>Measures: A report has to be created to review plants. This report will be created with CRT 2032728/3033656</w:t>
      </w:r>
    </w:p>
    <w:p w:rsidR="00990156" w:rsidRDefault="00990156" w:rsidP="009B400D">
      <w:pPr>
        <w:rPr>
          <w:lang w:eastAsia="de-DE"/>
        </w:rPr>
      </w:pPr>
    </w:p>
    <w:p w:rsidR="009B400D" w:rsidRDefault="009B400D" w:rsidP="009B400D">
      <w:pPr>
        <w:rPr>
          <w:lang w:eastAsia="de-DE"/>
        </w:rPr>
      </w:pPr>
    </w:p>
    <w:p w:rsidR="00F90963" w:rsidRPr="00711BC6" w:rsidRDefault="00F90963" w:rsidP="00F90963">
      <w:pPr>
        <w:rPr>
          <w:lang w:eastAsia="de-DE"/>
        </w:rPr>
      </w:pPr>
    </w:p>
    <w:p w:rsidR="00300791" w:rsidRDefault="003F5F66" w:rsidP="003F5F66">
      <w:pPr>
        <w:pStyle w:val="berschrift1"/>
        <w:keepLines/>
        <w:numPr>
          <w:ilvl w:val="0"/>
          <w:numId w:val="5"/>
        </w:numPr>
        <w:spacing w:before="480" w:after="0" w:line="276" w:lineRule="auto"/>
        <w:jc w:val="left"/>
      </w:pPr>
      <w:r>
        <w:t xml:space="preserve"> </w:t>
      </w:r>
      <w:bookmarkStart w:id="51" w:name="_Toc534879604"/>
      <w:r w:rsidR="005E31CE">
        <w:t>Conclusion</w:t>
      </w:r>
      <w:r>
        <w:t xml:space="preserve"> &amp; Action Summary</w:t>
      </w:r>
      <w:bookmarkEnd w:id="51"/>
    </w:p>
    <w:p w:rsidR="003F5F66" w:rsidRDefault="003F5F66" w:rsidP="003F5F66">
      <w:pPr>
        <w:rPr>
          <w:lang w:eastAsia="de-DE"/>
        </w:rPr>
      </w:pPr>
    </w:p>
    <w:tbl>
      <w:tblPr>
        <w:tblW w:w="96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957"/>
        <w:gridCol w:w="1297"/>
        <w:gridCol w:w="3934"/>
        <w:gridCol w:w="1262"/>
        <w:gridCol w:w="2203"/>
      </w:tblGrid>
      <w:tr w:rsidR="003F5F66" w:rsidRPr="00314088" w:rsidTr="0071482F">
        <w:trPr>
          <w:tblHeader/>
        </w:trPr>
        <w:tc>
          <w:tcPr>
            <w:tcW w:w="957" w:type="dxa"/>
            <w:shd w:val="clear" w:color="auto" w:fill="D9D9D9"/>
          </w:tcPr>
          <w:p w:rsidR="003F5F66" w:rsidRPr="000C370E" w:rsidRDefault="003F5F66" w:rsidP="00FB2C35">
            <w:pPr>
              <w:widowControl w:val="0"/>
              <w:spacing w:before="40" w:after="40"/>
              <w:rPr>
                <w:rFonts w:cs="Arial"/>
                <w:b/>
              </w:rPr>
            </w:pPr>
            <w:r w:rsidRPr="000C370E">
              <w:rPr>
                <w:b/>
              </w:rPr>
              <w:t xml:space="preserve">Action </w:t>
            </w:r>
            <w:r w:rsidRPr="000C370E">
              <w:rPr>
                <w:rFonts w:cs="Arial"/>
                <w:b/>
                <w:bCs/>
              </w:rPr>
              <w:t>No.</w:t>
            </w:r>
          </w:p>
        </w:tc>
        <w:tc>
          <w:tcPr>
            <w:tcW w:w="1297" w:type="dxa"/>
            <w:shd w:val="clear" w:color="auto" w:fill="D9D9D9"/>
          </w:tcPr>
          <w:p w:rsidR="003F5F66" w:rsidRPr="00314088" w:rsidRDefault="003F5F66" w:rsidP="003F5F66">
            <w:pPr>
              <w:widowControl w:val="0"/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Reference </w:t>
            </w:r>
          </w:p>
        </w:tc>
        <w:tc>
          <w:tcPr>
            <w:tcW w:w="3934" w:type="dxa"/>
            <w:shd w:val="clear" w:color="auto" w:fill="D9D9D9"/>
          </w:tcPr>
          <w:p w:rsidR="003F5F66" w:rsidRPr="00314088" w:rsidRDefault="003F5F66" w:rsidP="00FB2C35">
            <w:pPr>
              <w:widowControl w:val="0"/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Action </w:t>
            </w:r>
          </w:p>
        </w:tc>
        <w:tc>
          <w:tcPr>
            <w:tcW w:w="1262" w:type="dxa"/>
            <w:shd w:val="clear" w:color="auto" w:fill="D9D9D9"/>
          </w:tcPr>
          <w:p w:rsidR="003F5F66" w:rsidRDefault="003F5F66" w:rsidP="00FB2C35">
            <w:pPr>
              <w:widowControl w:val="0"/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Priority*</w:t>
            </w:r>
          </w:p>
        </w:tc>
        <w:tc>
          <w:tcPr>
            <w:tcW w:w="2203" w:type="dxa"/>
            <w:shd w:val="clear" w:color="auto" w:fill="D9D9D9"/>
          </w:tcPr>
          <w:p w:rsidR="003F5F66" w:rsidRPr="00314088" w:rsidRDefault="003F5F66" w:rsidP="00FB2C35">
            <w:pPr>
              <w:widowControl w:val="0"/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Implementation Control**</w:t>
            </w:r>
          </w:p>
        </w:tc>
      </w:tr>
      <w:tr w:rsidR="003F5F66" w:rsidTr="0071482F">
        <w:tc>
          <w:tcPr>
            <w:tcW w:w="957" w:type="dxa"/>
            <w:shd w:val="clear" w:color="auto" w:fill="auto"/>
          </w:tcPr>
          <w:p w:rsidR="003F5F66" w:rsidRPr="001E1D1D" w:rsidRDefault="005F57F0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1</w:t>
            </w:r>
          </w:p>
        </w:tc>
        <w:tc>
          <w:tcPr>
            <w:tcW w:w="1297" w:type="dxa"/>
          </w:tcPr>
          <w:p w:rsidR="003F5F66" w:rsidRPr="005E57E9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3934" w:type="dxa"/>
          </w:tcPr>
          <w:p w:rsidR="003F5F66" w:rsidRPr="005E57E9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62" w:type="dxa"/>
          </w:tcPr>
          <w:p w:rsidR="003F5F66" w:rsidRPr="001E1D1D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2203" w:type="dxa"/>
          </w:tcPr>
          <w:p w:rsidR="003F5F66" w:rsidRPr="005E57E9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</w:tr>
      <w:tr w:rsidR="003F5F66" w:rsidTr="0071482F">
        <w:tc>
          <w:tcPr>
            <w:tcW w:w="957" w:type="dxa"/>
            <w:shd w:val="clear" w:color="auto" w:fill="auto"/>
          </w:tcPr>
          <w:p w:rsidR="003F5F66" w:rsidRDefault="00535628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2</w:t>
            </w:r>
          </w:p>
        </w:tc>
        <w:tc>
          <w:tcPr>
            <w:tcW w:w="1297" w:type="dxa"/>
          </w:tcPr>
          <w:p w:rsidR="003F5F66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3934" w:type="dxa"/>
          </w:tcPr>
          <w:p w:rsidR="003F5F66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62" w:type="dxa"/>
          </w:tcPr>
          <w:p w:rsidR="003F5F66" w:rsidRPr="001E1D1D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2203" w:type="dxa"/>
          </w:tcPr>
          <w:p w:rsidR="003F5F66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</w:tr>
      <w:tr w:rsidR="003F5F66" w:rsidTr="0071482F">
        <w:tc>
          <w:tcPr>
            <w:tcW w:w="957" w:type="dxa"/>
            <w:shd w:val="clear" w:color="auto" w:fill="auto"/>
          </w:tcPr>
          <w:p w:rsidR="003F5F66" w:rsidRPr="001E1D1D" w:rsidRDefault="003E5A00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3</w:t>
            </w:r>
          </w:p>
        </w:tc>
        <w:tc>
          <w:tcPr>
            <w:tcW w:w="1297" w:type="dxa"/>
          </w:tcPr>
          <w:p w:rsidR="003F5F66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3934" w:type="dxa"/>
          </w:tcPr>
          <w:p w:rsidR="003F5F66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62" w:type="dxa"/>
          </w:tcPr>
          <w:p w:rsidR="003F5F66" w:rsidRPr="001E1D1D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2203" w:type="dxa"/>
          </w:tcPr>
          <w:p w:rsidR="003F5F66" w:rsidRPr="001E1D1D" w:rsidRDefault="003F5F66" w:rsidP="003E5A00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</w:tr>
      <w:tr w:rsidR="003F5F66" w:rsidTr="0071482F">
        <w:tc>
          <w:tcPr>
            <w:tcW w:w="957" w:type="dxa"/>
            <w:shd w:val="clear" w:color="auto" w:fill="auto"/>
          </w:tcPr>
          <w:p w:rsidR="003F5F66" w:rsidRPr="001E1D1D" w:rsidRDefault="00F87A5E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4</w:t>
            </w:r>
          </w:p>
        </w:tc>
        <w:tc>
          <w:tcPr>
            <w:tcW w:w="1297" w:type="dxa"/>
          </w:tcPr>
          <w:p w:rsidR="003F5F66" w:rsidRPr="001E1D1D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3934" w:type="dxa"/>
          </w:tcPr>
          <w:p w:rsidR="003F5F66" w:rsidRPr="00023F96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62" w:type="dxa"/>
          </w:tcPr>
          <w:p w:rsidR="003F5F66" w:rsidRPr="001E1D1D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2203" w:type="dxa"/>
          </w:tcPr>
          <w:p w:rsidR="003F5F66" w:rsidRPr="001E1D1D" w:rsidRDefault="003F5F66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</w:tr>
      <w:tr w:rsidR="0071482F" w:rsidTr="0071482F">
        <w:tc>
          <w:tcPr>
            <w:tcW w:w="957" w:type="dxa"/>
            <w:shd w:val="clear" w:color="auto" w:fill="auto"/>
          </w:tcPr>
          <w:p w:rsidR="0071482F" w:rsidRPr="001E1D1D" w:rsidRDefault="0071482F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5</w:t>
            </w:r>
          </w:p>
        </w:tc>
        <w:tc>
          <w:tcPr>
            <w:tcW w:w="1297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3934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62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2203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</w:tr>
      <w:tr w:rsidR="0071482F" w:rsidTr="0071482F">
        <w:tc>
          <w:tcPr>
            <w:tcW w:w="957" w:type="dxa"/>
            <w:shd w:val="clear" w:color="auto" w:fill="auto"/>
          </w:tcPr>
          <w:p w:rsidR="0071482F" w:rsidRPr="001E1D1D" w:rsidRDefault="0071482F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6</w:t>
            </w:r>
          </w:p>
        </w:tc>
        <w:tc>
          <w:tcPr>
            <w:tcW w:w="1297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3934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62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2203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</w:tr>
      <w:tr w:rsidR="0071482F" w:rsidTr="0071482F">
        <w:tc>
          <w:tcPr>
            <w:tcW w:w="957" w:type="dxa"/>
            <w:shd w:val="clear" w:color="auto" w:fill="auto"/>
          </w:tcPr>
          <w:p w:rsidR="0071482F" w:rsidRPr="001E1D1D" w:rsidRDefault="0071482F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7</w:t>
            </w:r>
          </w:p>
        </w:tc>
        <w:tc>
          <w:tcPr>
            <w:tcW w:w="1297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3934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62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2203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</w:tr>
      <w:tr w:rsidR="0071482F" w:rsidTr="0071482F">
        <w:tc>
          <w:tcPr>
            <w:tcW w:w="957" w:type="dxa"/>
            <w:shd w:val="clear" w:color="auto" w:fill="auto"/>
          </w:tcPr>
          <w:p w:rsidR="0071482F" w:rsidRPr="001E1D1D" w:rsidRDefault="0071482F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8</w:t>
            </w:r>
          </w:p>
        </w:tc>
        <w:tc>
          <w:tcPr>
            <w:tcW w:w="1297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3934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62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2203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</w:tr>
      <w:tr w:rsidR="0071482F" w:rsidTr="0071482F">
        <w:tc>
          <w:tcPr>
            <w:tcW w:w="957" w:type="dxa"/>
            <w:shd w:val="clear" w:color="auto" w:fill="auto"/>
          </w:tcPr>
          <w:p w:rsidR="0071482F" w:rsidRPr="001E1D1D" w:rsidRDefault="0071482F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9</w:t>
            </w:r>
          </w:p>
        </w:tc>
        <w:tc>
          <w:tcPr>
            <w:tcW w:w="1297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3934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62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2203" w:type="dxa"/>
          </w:tcPr>
          <w:p w:rsidR="0071482F" w:rsidRPr="0071482F" w:rsidRDefault="0071482F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</w:tr>
      <w:tr w:rsidR="0012346D" w:rsidTr="0071482F">
        <w:tc>
          <w:tcPr>
            <w:tcW w:w="957" w:type="dxa"/>
            <w:shd w:val="clear" w:color="auto" w:fill="auto"/>
          </w:tcPr>
          <w:p w:rsidR="0012346D" w:rsidRDefault="0012346D" w:rsidP="00FB2C35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10</w:t>
            </w:r>
          </w:p>
        </w:tc>
        <w:tc>
          <w:tcPr>
            <w:tcW w:w="1297" w:type="dxa"/>
          </w:tcPr>
          <w:p w:rsidR="0012346D" w:rsidRDefault="0012346D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3934" w:type="dxa"/>
          </w:tcPr>
          <w:p w:rsidR="0012346D" w:rsidRPr="0071482F" w:rsidRDefault="0012346D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62" w:type="dxa"/>
          </w:tcPr>
          <w:p w:rsidR="0012346D" w:rsidRPr="0071482F" w:rsidRDefault="0012346D">
            <w:pPr>
              <w:widowControl w:val="0"/>
              <w:spacing w:before="40" w:after="40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2203" w:type="dxa"/>
          </w:tcPr>
          <w:p w:rsidR="0012346D" w:rsidRPr="0012346D" w:rsidRDefault="0012346D" w:rsidP="0012346D">
            <w:pPr>
              <w:pStyle w:val="NurText"/>
            </w:pPr>
          </w:p>
        </w:tc>
      </w:tr>
    </w:tbl>
    <w:p w:rsidR="003F5F66" w:rsidRDefault="003F5F66" w:rsidP="003F5F66">
      <w:pPr>
        <w:ind w:left="284" w:hanging="284"/>
      </w:pPr>
      <w:r w:rsidRPr="009649E6">
        <w:t>*</w:t>
      </w:r>
      <w:r>
        <w:tab/>
      </w:r>
      <w:r w:rsidRPr="00E904DF">
        <w:t>1: usually functional and/or procedural gaps</w:t>
      </w:r>
      <w:r w:rsidRPr="00E904DF">
        <w:br/>
        <w:t>2: usually documentation gaps</w:t>
      </w:r>
      <w:r w:rsidRPr="00E904DF">
        <w:br/>
        <w:t>immediate activity necessary:  major deficiencies, e.g. data can be deleted or modified undetected</w:t>
      </w:r>
    </w:p>
    <w:p w:rsidR="00990806" w:rsidRDefault="003F5F66" w:rsidP="0011296A">
      <w:pPr>
        <w:ind w:left="284" w:hanging="284"/>
      </w:pPr>
      <w:r>
        <w:t xml:space="preserve">** CAPAs stored in </w:t>
      </w:r>
      <w:proofErr w:type="spellStart"/>
      <w:r>
        <w:t>Dev@Com</w:t>
      </w:r>
      <w:proofErr w:type="spellEnd"/>
      <w:r>
        <w:t xml:space="preserve"> related to deviation report </w:t>
      </w:r>
      <w:r w:rsidR="0034408E">
        <w:t>xxx</w:t>
      </w:r>
      <w:r w:rsidR="0012346D">
        <w:tab/>
      </w:r>
      <w:r w:rsidR="0012346D">
        <w:tab/>
      </w:r>
      <w:r w:rsidR="0012346D">
        <w:tab/>
      </w:r>
    </w:p>
    <w:sectPr w:rsidR="00990806" w:rsidSect="0039366E">
      <w:headerReference w:type="default" r:id="rId23"/>
      <w:footerReference w:type="default" r:id="rId2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B82" w:rsidRDefault="00FF5B82">
      <w:r>
        <w:separator/>
      </w:r>
    </w:p>
  </w:endnote>
  <w:endnote w:type="continuationSeparator" w:id="0">
    <w:p w:rsidR="00FF5B82" w:rsidRDefault="00FF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46" w:type="dxa"/>
      <w:tblInd w:w="108" w:type="dxa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7998"/>
      <w:gridCol w:w="1448"/>
    </w:tblGrid>
    <w:tr w:rsidR="00974726" w:rsidRPr="0029206C" w:rsidTr="0029206C">
      <w:trPr>
        <w:trHeight w:val="398"/>
      </w:trPr>
      <w:tc>
        <w:tcPr>
          <w:tcW w:w="7998" w:type="dxa"/>
          <w:shd w:val="clear" w:color="auto" w:fill="auto"/>
        </w:tcPr>
        <w:p w:rsidR="00974726" w:rsidRPr="0029206C" w:rsidRDefault="00974726" w:rsidP="004C59F9">
          <w:pPr>
            <w:pStyle w:val="Fuzeile"/>
            <w:rPr>
              <w:rStyle w:val="Seitenzahl"/>
              <w:rFonts w:ascii="Arial" w:hAnsi="Arial" w:cs="Arial"/>
              <w:sz w:val="20"/>
              <w:szCs w:val="20"/>
            </w:rPr>
          </w:pPr>
        </w:p>
      </w:tc>
      <w:tc>
        <w:tcPr>
          <w:tcW w:w="1448" w:type="dxa"/>
          <w:shd w:val="clear" w:color="auto" w:fill="auto"/>
        </w:tcPr>
        <w:p w:rsidR="00974726" w:rsidRPr="0029206C" w:rsidRDefault="00974726" w:rsidP="004C59F9">
          <w:pPr>
            <w:pStyle w:val="Fuzeile"/>
            <w:rPr>
              <w:rStyle w:val="Seitenzahl"/>
              <w:rFonts w:ascii="Arial" w:hAnsi="Arial" w:cs="Arial"/>
              <w:sz w:val="20"/>
              <w:szCs w:val="20"/>
            </w:rPr>
          </w:pPr>
          <w:r w:rsidRPr="0029206C">
            <w:rPr>
              <w:rStyle w:val="Seitenzahl"/>
              <w:rFonts w:ascii="Arial" w:hAnsi="Arial" w:cs="Arial"/>
              <w:sz w:val="20"/>
              <w:szCs w:val="20"/>
            </w:rPr>
            <w:t xml:space="preserve">Page </w:t>
          </w:r>
          <w:r w:rsidRPr="0029206C">
            <w:rPr>
              <w:rStyle w:val="Seitenzahl"/>
              <w:rFonts w:ascii="Arial" w:hAnsi="Arial" w:cs="Arial"/>
              <w:sz w:val="20"/>
              <w:szCs w:val="20"/>
            </w:rPr>
            <w:fldChar w:fldCharType="begin"/>
          </w:r>
          <w:r w:rsidRPr="0029206C">
            <w:rPr>
              <w:rStyle w:val="Seitenzahl"/>
              <w:rFonts w:ascii="Arial" w:hAnsi="Arial" w:cs="Arial"/>
              <w:sz w:val="20"/>
              <w:szCs w:val="20"/>
            </w:rPr>
            <w:instrText xml:space="preserve"> PAGE </w:instrText>
          </w:r>
          <w:r w:rsidRPr="0029206C">
            <w:rPr>
              <w:rStyle w:val="Seitenzahl"/>
              <w:rFonts w:ascii="Arial" w:hAnsi="Arial" w:cs="Arial"/>
              <w:sz w:val="20"/>
              <w:szCs w:val="20"/>
            </w:rPr>
            <w:fldChar w:fldCharType="separate"/>
          </w:r>
          <w:r w:rsidR="003B449C">
            <w:rPr>
              <w:rStyle w:val="Seitenzahl"/>
              <w:rFonts w:ascii="Arial" w:hAnsi="Arial" w:cs="Arial"/>
              <w:noProof/>
              <w:sz w:val="20"/>
              <w:szCs w:val="20"/>
            </w:rPr>
            <w:t>8</w:t>
          </w:r>
          <w:r w:rsidRPr="0029206C">
            <w:rPr>
              <w:rStyle w:val="Seitenzahl"/>
              <w:rFonts w:ascii="Arial" w:hAnsi="Arial" w:cs="Arial"/>
              <w:sz w:val="20"/>
              <w:szCs w:val="20"/>
            </w:rPr>
            <w:fldChar w:fldCharType="end"/>
          </w:r>
          <w:r w:rsidRPr="0029206C">
            <w:rPr>
              <w:rStyle w:val="Seitenzahl"/>
              <w:rFonts w:ascii="Arial" w:hAnsi="Arial" w:cs="Arial"/>
              <w:sz w:val="20"/>
              <w:szCs w:val="20"/>
            </w:rPr>
            <w:t xml:space="preserve">of </w:t>
          </w:r>
          <w:r w:rsidRPr="0029206C">
            <w:rPr>
              <w:rStyle w:val="Seitenzahl"/>
              <w:rFonts w:ascii="Arial" w:hAnsi="Arial" w:cs="Arial"/>
              <w:sz w:val="20"/>
              <w:szCs w:val="20"/>
            </w:rPr>
            <w:fldChar w:fldCharType="begin"/>
          </w:r>
          <w:r w:rsidRPr="0029206C">
            <w:rPr>
              <w:rStyle w:val="Seitenzahl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29206C">
            <w:rPr>
              <w:rStyle w:val="Seitenzahl"/>
              <w:rFonts w:ascii="Arial" w:hAnsi="Arial" w:cs="Arial"/>
              <w:sz w:val="20"/>
              <w:szCs w:val="20"/>
            </w:rPr>
            <w:fldChar w:fldCharType="separate"/>
          </w:r>
          <w:r w:rsidR="003B449C">
            <w:rPr>
              <w:rStyle w:val="Seitenzahl"/>
              <w:rFonts w:ascii="Arial" w:hAnsi="Arial" w:cs="Arial"/>
              <w:noProof/>
              <w:sz w:val="20"/>
              <w:szCs w:val="20"/>
            </w:rPr>
            <w:t>8</w:t>
          </w:r>
          <w:r w:rsidRPr="0029206C">
            <w:rPr>
              <w:rStyle w:val="Seitenzahl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974726" w:rsidRPr="00BA6CC0" w:rsidRDefault="00974726" w:rsidP="00CD19AE">
    <w:pPr>
      <w:pStyle w:val="Fuzeile"/>
      <w:rPr>
        <w:rFonts w:ascii="Arial" w:hAnsi="Arial" w:cs="Arial"/>
        <w:sz w:val="20"/>
        <w:szCs w:val="20"/>
      </w:rPr>
    </w:pPr>
    <w:r>
      <w:rPr>
        <w:rStyle w:val="Seitenzahl"/>
        <w:rFonts w:ascii="Arial" w:hAnsi="Arial" w:cs="Arial"/>
        <w:sz w:val="20"/>
        <w:szCs w:val="20"/>
      </w:rPr>
      <w:tab/>
    </w:r>
    <w:r>
      <w:rPr>
        <w:rStyle w:val="Seitenzahl"/>
        <w:rFonts w:ascii="Arial" w:hAnsi="Arial" w:cs="Arial"/>
        <w:sz w:val="20"/>
        <w:szCs w:val="20"/>
      </w:rPr>
      <w:tab/>
    </w:r>
    <w:r w:rsidRPr="00BA6CC0">
      <w:rPr>
        <w:rStyle w:val="Seitenzahl"/>
        <w:rFonts w:ascii="Arial" w:hAnsi="Arial" w:cs="Arial"/>
        <w:sz w:val="20"/>
        <w:szCs w:val="20"/>
      </w:rPr>
      <w:t xml:space="preserve">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B82" w:rsidRDefault="00FF5B82">
      <w:r>
        <w:separator/>
      </w:r>
    </w:p>
  </w:footnote>
  <w:footnote w:type="continuationSeparator" w:id="0">
    <w:p w:rsidR="00FF5B82" w:rsidRDefault="00FF5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6268"/>
      <w:gridCol w:w="3184"/>
    </w:tblGrid>
    <w:tr w:rsidR="00974726" w:rsidRPr="0029206C" w:rsidTr="0029206C">
      <w:trPr>
        <w:trHeight w:val="417"/>
      </w:trPr>
      <w:tc>
        <w:tcPr>
          <w:tcW w:w="62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74726" w:rsidRPr="0029206C" w:rsidRDefault="00974726" w:rsidP="005F41E4">
          <w:pPr>
            <w:pStyle w:val="Kopfzeile"/>
            <w:rPr>
              <w:rFonts w:ascii="Arial" w:hAnsi="Arial" w:cs="Arial"/>
              <w:sz w:val="22"/>
              <w:szCs w:val="22"/>
            </w:rPr>
          </w:pPr>
          <w:r w:rsidRPr="00FA6996">
            <w:rPr>
              <w:rFonts w:ascii="Arial" w:hAnsi="Arial" w:cs="Arial"/>
              <w:b/>
              <w:sz w:val="22"/>
              <w:szCs w:val="22"/>
            </w:rPr>
            <w:t>Title</w:t>
          </w:r>
          <w:r w:rsidRPr="0029206C">
            <w:rPr>
              <w:rFonts w:ascii="Arial" w:hAnsi="Arial" w:cs="Arial"/>
              <w:sz w:val="22"/>
              <w:szCs w:val="22"/>
            </w:rPr>
            <w:t xml:space="preserve">: </w:t>
          </w:r>
          <w:r w:rsidRPr="0029206C">
            <w:rPr>
              <w:rFonts w:ascii="Arial" w:hAnsi="Arial" w:cs="Arial"/>
              <w:noProof/>
              <w:sz w:val="22"/>
              <w:szCs w:val="22"/>
            </w:rPr>
            <w:fldChar w:fldCharType="begin"/>
          </w:r>
          <w:r w:rsidRPr="0029206C">
            <w:rPr>
              <w:rFonts w:ascii="Arial" w:hAnsi="Arial" w:cs="Arial"/>
              <w:noProof/>
              <w:sz w:val="22"/>
              <w:szCs w:val="22"/>
            </w:rPr>
            <w:instrText xml:space="preserve"> REF  Titel  \* MERGEFORMAT </w:instrText>
          </w:r>
          <w:r w:rsidRPr="0029206C">
            <w:rPr>
              <w:rFonts w:ascii="Arial" w:hAnsi="Arial" w:cs="Arial"/>
              <w:noProof/>
              <w:sz w:val="22"/>
              <w:szCs w:val="22"/>
            </w:rPr>
            <w:fldChar w:fldCharType="separate"/>
          </w:r>
          <w:r w:rsidRPr="00B9531D">
            <w:rPr>
              <w:rFonts w:ascii="Arial" w:hAnsi="Arial" w:cs="Arial"/>
              <w:noProof/>
              <w:sz w:val="22"/>
              <w:szCs w:val="22"/>
            </w:rPr>
            <w:t xml:space="preserve"> System Audit Trail Review Report</w:t>
          </w:r>
          <w:r w:rsidRPr="0029206C">
            <w:rPr>
              <w:rFonts w:ascii="Arial" w:hAnsi="Arial" w:cs="Arial"/>
              <w:noProof/>
              <w:sz w:val="22"/>
              <w:szCs w:val="22"/>
            </w:rPr>
            <w:fldChar w:fldCharType="end"/>
          </w:r>
        </w:p>
      </w:tc>
      <w:tc>
        <w:tcPr>
          <w:tcW w:w="3184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74726" w:rsidRPr="0029206C" w:rsidRDefault="00974726">
          <w:pPr>
            <w:pStyle w:val="Kopfzeile"/>
            <w:rPr>
              <w:rFonts w:ascii="Arial" w:hAnsi="Arial" w:cs="Arial"/>
            </w:rPr>
          </w:pPr>
          <w:r w:rsidRPr="00504E70">
            <w:rPr>
              <w:noProof/>
            </w:rPr>
            <w:drawing>
              <wp:inline distT="0" distB="0" distL="0" distR="0" wp14:anchorId="2B26E0CB" wp14:editId="3EC8C96D">
                <wp:extent cx="733425" cy="704850"/>
                <wp:effectExtent l="0" t="0" r="0" b="0"/>
                <wp:docPr id="15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74726" w:rsidRPr="0029206C" w:rsidTr="0029206C">
      <w:trPr>
        <w:trHeight w:val="412"/>
      </w:trPr>
      <w:tc>
        <w:tcPr>
          <w:tcW w:w="626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74726" w:rsidRPr="0029206C" w:rsidRDefault="00974726" w:rsidP="00FA6996">
          <w:pPr>
            <w:pStyle w:val="Kopfzeile"/>
            <w:rPr>
              <w:rFonts w:ascii="Arial" w:hAnsi="Arial" w:cs="Arial"/>
              <w:sz w:val="22"/>
              <w:szCs w:val="22"/>
            </w:rPr>
          </w:pPr>
          <w:r w:rsidRPr="0029206C">
            <w:rPr>
              <w:rFonts w:ascii="Arial" w:hAnsi="Arial" w:cs="Arial"/>
              <w:sz w:val="22"/>
              <w:szCs w:val="22"/>
            </w:rPr>
            <w:t xml:space="preserve">System:  </w:t>
          </w:r>
          <w:r>
            <w:rPr>
              <w:rFonts w:ascii="Arial" w:hAnsi="Arial" w:cs="Arial"/>
              <w:sz w:val="22"/>
              <w:szCs w:val="22"/>
            </w:rPr>
            <w:t>External Access - BDS</w:t>
          </w:r>
          <w:r w:rsidRPr="0029206C">
            <w:rPr>
              <w:rFonts w:ascii="Arial" w:hAnsi="Arial" w:cs="Arial"/>
              <w:sz w:val="22"/>
              <w:szCs w:val="22"/>
            </w:rPr>
            <w:fldChar w:fldCharType="begin"/>
          </w:r>
          <w:r w:rsidRPr="0029206C">
            <w:rPr>
              <w:rFonts w:ascii="Arial" w:hAnsi="Arial" w:cs="Arial"/>
              <w:sz w:val="22"/>
              <w:szCs w:val="22"/>
            </w:rPr>
            <w:instrText xml:space="preserve"> REF  SystemName  \* MERGEFORMAT </w:instrText>
          </w:r>
          <w:r w:rsidRPr="0029206C">
            <w:rPr>
              <w:rFonts w:ascii="Arial" w:hAnsi="Arial" w:cs="Arial"/>
              <w:sz w:val="22"/>
              <w:szCs w:val="22"/>
            </w:rPr>
            <w:fldChar w:fldCharType="end"/>
          </w:r>
          <w:r w:rsidRPr="0029206C">
            <w:rPr>
              <w:rFonts w:ascii="Arial" w:hAnsi="Arial" w:cs="Arial"/>
              <w:sz w:val="22"/>
              <w:szCs w:val="22"/>
            </w:rPr>
            <w:tab/>
          </w:r>
          <w:r w:rsidRPr="0029206C">
            <w:rPr>
              <w:rFonts w:ascii="Arial" w:hAnsi="Arial" w:cs="Arial"/>
              <w:sz w:val="22"/>
              <w:szCs w:val="22"/>
            </w:rPr>
            <w:tab/>
          </w:r>
          <w:r w:rsidRPr="0029206C">
            <w:rPr>
              <w:rFonts w:ascii="Arial" w:hAnsi="Arial" w:cs="Arial"/>
              <w:sz w:val="22"/>
              <w:szCs w:val="22"/>
            </w:rPr>
            <w:fldChar w:fldCharType="begin"/>
          </w:r>
          <w:r w:rsidRPr="0029206C">
            <w:rPr>
              <w:rFonts w:ascii="Arial" w:hAnsi="Arial" w:cs="Arial"/>
              <w:sz w:val="22"/>
              <w:szCs w:val="22"/>
            </w:rPr>
            <w:instrText xml:space="preserve"> DATE \@ "M/d/yyyy" </w:instrText>
          </w:r>
          <w:r w:rsidRPr="0029206C">
            <w:rPr>
              <w:rFonts w:ascii="Arial" w:hAnsi="Arial" w:cs="Arial"/>
              <w:sz w:val="22"/>
              <w:szCs w:val="22"/>
            </w:rPr>
            <w:fldChar w:fldCharType="separate"/>
          </w:r>
          <w:ins w:id="52" w:author="Frank Wiesen" w:date="2019-01-18T15:10:00Z">
            <w:r w:rsidR="00461BA6">
              <w:rPr>
                <w:rFonts w:ascii="Arial" w:hAnsi="Arial" w:cs="Arial"/>
                <w:noProof/>
                <w:sz w:val="22"/>
                <w:szCs w:val="22"/>
              </w:rPr>
              <w:t>1/18/2019</w:t>
            </w:r>
          </w:ins>
          <w:del w:id="53" w:author="Frank Wiesen" w:date="2019-01-18T15:10:00Z">
            <w:r w:rsidDel="00461BA6">
              <w:rPr>
                <w:rFonts w:ascii="Arial" w:hAnsi="Arial" w:cs="Arial"/>
                <w:noProof/>
                <w:sz w:val="22"/>
                <w:szCs w:val="22"/>
              </w:rPr>
              <w:delText>1/17/2019</w:delText>
            </w:r>
          </w:del>
          <w:r w:rsidRPr="0029206C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3184" w:type="dxa"/>
          <w:vMerge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974726" w:rsidRPr="0029206C" w:rsidRDefault="00974726">
          <w:pPr>
            <w:pStyle w:val="Kopfzeile"/>
            <w:rPr>
              <w:rFonts w:ascii="Arial" w:hAnsi="Arial" w:cs="Arial"/>
            </w:rPr>
          </w:pPr>
        </w:p>
      </w:tc>
    </w:tr>
  </w:tbl>
  <w:p w:rsidR="00974726" w:rsidRDefault="00974726" w:rsidP="009546D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1.8pt;height:94.2pt" o:bullet="t">
        <v:imagedata r:id="rId1" o:title="artDDEE"/>
      </v:shape>
    </w:pict>
  </w:numPicBullet>
  <w:numPicBullet w:numPicBulletId="1">
    <w:pict>
      <v:shape id="_x0000_i1027" type="#_x0000_t75" style="width:61.8pt;height:94.2pt" o:bullet="t">
        <v:imagedata r:id="rId2" o:title="art4DF4"/>
      </v:shape>
    </w:pict>
  </w:numPicBullet>
  <w:abstractNum w:abstractNumId="0">
    <w:nsid w:val="07101EB5"/>
    <w:multiLevelType w:val="hybridMultilevel"/>
    <w:tmpl w:val="E298A498"/>
    <w:lvl w:ilvl="0" w:tplc="E65ABB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005BD"/>
    <w:multiLevelType w:val="hybridMultilevel"/>
    <w:tmpl w:val="351E4F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A41F8"/>
    <w:multiLevelType w:val="hybridMultilevel"/>
    <w:tmpl w:val="71123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B23CC"/>
    <w:multiLevelType w:val="hybridMultilevel"/>
    <w:tmpl w:val="A1EECA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D4F78"/>
    <w:multiLevelType w:val="hybridMultilevel"/>
    <w:tmpl w:val="E0C2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C1F39"/>
    <w:multiLevelType w:val="hybridMultilevel"/>
    <w:tmpl w:val="F1A86866"/>
    <w:lvl w:ilvl="0" w:tplc="A9F0C5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FEAE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668CF0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C84E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4226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243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CFF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3CB2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4E3C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5FA3130"/>
    <w:multiLevelType w:val="hybridMultilevel"/>
    <w:tmpl w:val="21E4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A1FAB"/>
    <w:multiLevelType w:val="hybridMultilevel"/>
    <w:tmpl w:val="4AC02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B7284"/>
    <w:multiLevelType w:val="hybridMultilevel"/>
    <w:tmpl w:val="327C094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9642C"/>
    <w:multiLevelType w:val="hybridMultilevel"/>
    <w:tmpl w:val="861663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E748A"/>
    <w:multiLevelType w:val="multilevel"/>
    <w:tmpl w:val="6F8A5D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EDC35E7"/>
    <w:multiLevelType w:val="hybridMultilevel"/>
    <w:tmpl w:val="354AE7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E177D"/>
    <w:multiLevelType w:val="hybridMultilevel"/>
    <w:tmpl w:val="87962A82"/>
    <w:lvl w:ilvl="0" w:tplc="2E8883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3C92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BA65B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344BBC">
      <w:start w:val="1100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1288A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9A05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FC77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491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BA8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E74458E"/>
    <w:multiLevelType w:val="hybridMultilevel"/>
    <w:tmpl w:val="593E2CC6"/>
    <w:lvl w:ilvl="0" w:tplc="52F02DA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41347"/>
    <w:multiLevelType w:val="hybridMultilevel"/>
    <w:tmpl w:val="87266292"/>
    <w:lvl w:ilvl="0" w:tplc="B00404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A5BCC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AE4778B"/>
    <w:multiLevelType w:val="hybridMultilevel"/>
    <w:tmpl w:val="A1EECA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E0913"/>
    <w:multiLevelType w:val="hybridMultilevel"/>
    <w:tmpl w:val="9244DC8C"/>
    <w:lvl w:ilvl="0" w:tplc="E65ABB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2E7F85"/>
    <w:multiLevelType w:val="hybridMultilevel"/>
    <w:tmpl w:val="A9C8E5DE"/>
    <w:lvl w:ilvl="0" w:tplc="FB92D48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E4AA5E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75CBB4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0F6E2A6">
      <w:start w:val="2634"/>
      <w:numFmt w:val="bullet"/>
      <w:lvlText w:val=""/>
      <w:lvlPicBulletId w:val="1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603C76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3B2B234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CD689A6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822482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B0C1BA6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>
    <w:nsid w:val="7A31031D"/>
    <w:multiLevelType w:val="hybridMultilevel"/>
    <w:tmpl w:val="2CFAE300"/>
    <w:lvl w:ilvl="0" w:tplc="99BE8F3A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98492F"/>
    <w:multiLevelType w:val="hybridMultilevel"/>
    <w:tmpl w:val="AF0A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96594"/>
    <w:multiLevelType w:val="hybridMultilevel"/>
    <w:tmpl w:val="C288604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9"/>
  </w:num>
  <w:num w:numId="5">
    <w:abstractNumId w:val="15"/>
  </w:num>
  <w:num w:numId="6">
    <w:abstractNumId w:val="3"/>
  </w:num>
  <w:num w:numId="7">
    <w:abstractNumId w:val="13"/>
  </w:num>
  <w:num w:numId="8">
    <w:abstractNumId w:val="21"/>
  </w:num>
  <w:num w:numId="9">
    <w:abstractNumId w:val="1"/>
  </w:num>
  <w:num w:numId="10">
    <w:abstractNumId w:val="19"/>
  </w:num>
  <w:num w:numId="11">
    <w:abstractNumId w:val="10"/>
  </w:num>
  <w:num w:numId="12">
    <w:abstractNumId w:val="11"/>
  </w:num>
  <w:num w:numId="13">
    <w:abstractNumId w:val="7"/>
  </w:num>
  <w:num w:numId="14">
    <w:abstractNumId w:val="2"/>
  </w:num>
  <w:num w:numId="15">
    <w:abstractNumId w:val="0"/>
  </w:num>
  <w:num w:numId="16">
    <w:abstractNumId w:val="14"/>
  </w:num>
  <w:num w:numId="17">
    <w:abstractNumId w:val="17"/>
  </w:num>
  <w:num w:numId="18">
    <w:abstractNumId w:val="5"/>
  </w:num>
  <w:num w:numId="19">
    <w:abstractNumId w:val="12"/>
  </w:num>
  <w:num w:numId="20">
    <w:abstractNumId w:val="0"/>
  </w:num>
  <w:num w:numId="21">
    <w:abstractNumId w:val="6"/>
  </w:num>
  <w:num w:numId="22">
    <w:abstractNumId w:val="18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D6"/>
    <w:rsid w:val="000014F0"/>
    <w:rsid w:val="00002B03"/>
    <w:rsid w:val="00003D14"/>
    <w:rsid w:val="0001148F"/>
    <w:rsid w:val="00013E0E"/>
    <w:rsid w:val="00017FB6"/>
    <w:rsid w:val="00026F41"/>
    <w:rsid w:val="00027A7E"/>
    <w:rsid w:val="0003007F"/>
    <w:rsid w:val="00032482"/>
    <w:rsid w:val="000342E0"/>
    <w:rsid w:val="000431A4"/>
    <w:rsid w:val="000465AA"/>
    <w:rsid w:val="00074BD0"/>
    <w:rsid w:val="00074FD0"/>
    <w:rsid w:val="0008616F"/>
    <w:rsid w:val="000900DC"/>
    <w:rsid w:val="00093486"/>
    <w:rsid w:val="000942B1"/>
    <w:rsid w:val="00096745"/>
    <w:rsid w:val="000C363C"/>
    <w:rsid w:val="000C684C"/>
    <w:rsid w:val="000C766D"/>
    <w:rsid w:val="000D039D"/>
    <w:rsid w:val="000D3B06"/>
    <w:rsid w:val="000E1DC9"/>
    <w:rsid w:val="000F2427"/>
    <w:rsid w:val="001045EC"/>
    <w:rsid w:val="001069E8"/>
    <w:rsid w:val="001077A7"/>
    <w:rsid w:val="00110886"/>
    <w:rsid w:val="0011296A"/>
    <w:rsid w:val="00120C60"/>
    <w:rsid w:val="0012346D"/>
    <w:rsid w:val="001276D4"/>
    <w:rsid w:val="001333E2"/>
    <w:rsid w:val="001345BE"/>
    <w:rsid w:val="0013499C"/>
    <w:rsid w:val="00141602"/>
    <w:rsid w:val="001437E6"/>
    <w:rsid w:val="0014649A"/>
    <w:rsid w:val="00176DEE"/>
    <w:rsid w:val="00186DF6"/>
    <w:rsid w:val="001B0649"/>
    <w:rsid w:val="001B738F"/>
    <w:rsid w:val="001C0F34"/>
    <w:rsid w:val="001F066A"/>
    <w:rsid w:val="001F26F7"/>
    <w:rsid w:val="001F6767"/>
    <w:rsid w:val="0020165B"/>
    <w:rsid w:val="00203AA7"/>
    <w:rsid w:val="0020492A"/>
    <w:rsid w:val="002135C8"/>
    <w:rsid w:val="00216E44"/>
    <w:rsid w:val="002175C6"/>
    <w:rsid w:val="00225813"/>
    <w:rsid w:val="00233A12"/>
    <w:rsid w:val="002350F9"/>
    <w:rsid w:val="0023725E"/>
    <w:rsid w:val="002448E1"/>
    <w:rsid w:val="00252469"/>
    <w:rsid w:val="00255907"/>
    <w:rsid w:val="00280835"/>
    <w:rsid w:val="0028119F"/>
    <w:rsid w:val="0029206C"/>
    <w:rsid w:val="00295C05"/>
    <w:rsid w:val="002B17B5"/>
    <w:rsid w:val="002B18D0"/>
    <w:rsid w:val="002D31AC"/>
    <w:rsid w:val="002F01C8"/>
    <w:rsid w:val="002F037C"/>
    <w:rsid w:val="002F24DB"/>
    <w:rsid w:val="00300791"/>
    <w:rsid w:val="00304020"/>
    <w:rsid w:val="003046C5"/>
    <w:rsid w:val="00305AF6"/>
    <w:rsid w:val="00307383"/>
    <w:rsid w:val="00307758"/>
    <w:rsid w:val="00320028"/>
    <w:rsid w:val="00325BAD"/>
    <w:rsid w:val="0034408E"/>
    <w:rsid w:val="003562C0"/>
    <w:rsid w:val="0038035F"/>
    <w:rsid w:val="003853E9"/>
    <w:rsid w:val="00392917"/>
    <w:rsid w:val="0039366E"/>
    <w:rsid w:val="00395AFB"/>
    <w:rsid w:val="003A3785"/>
    <w:rsid w:val="003A590C"/>
    <w:rsid w:val="003A6F79"/>
    <w:rsid w:val="003A7B6D"/>
    <w:rsid w:val="003B07CB"/>
    <w:rsid w:val="003B24C5"/>
    <w:rsid w:val="003B3721"/>
    <w:rsid w:val="003B37A9"/>
    <w:rsid w:val="003B449C"/>
    <w:rsid w:val="003D1E35"/>
    <w:rsid w:val="003D38BC"/>
    <w:rsid w:val="003D3C4F"/>
    <w:rsid w:val="003E5A00"/>
    <w:rsid w:val="003F2AEB"/>
    <w:rsid w:val="003F4C0F"/>
    <w:rsid w:val="003F4E2C"/>
    <w:rsid w:val="003F5BDC"/>
    <w:rsid w:val="003F5F66"/>
    <w:rsid w:val="003F6D0A"/>
    <w:rsid w:val="00403433"/>
    <w:rsid w:val="00406B5D"/>
    <w:rsid w:val="00414BEF"/>
    <w:rsid w:val="0042158F"/>
    <w:rsid w:val="00437D3A"/>
    <w:rsid w:val="00442C4D"/>
    <w:rsid w:val="00461BA6"/>
    <w:rsid w:val="00462C2D"/>
    <w:rsid w:val="00472630"/>
    <w:rsid w:val="00481998"/>
    <w:rsid w:val="004834D3"/>
    <w:rsid w:val="00484DB4"/>
    <w:rsid w:val="00487797"/>
    <w:rsid w:val="0048797E"/>
    <w:rsid w:val="004B4FE6"/>
    <w:rsid w:val="004C5956"/>
    <w:rsid w:val="004C59F9"/>
    <w:rsid w:val="004C6838"/>
    <w:rsid w:val="004D1724"/>
    <w:rsid w:val="004D2319"/>
    <w:rsid w:val="004D3E44"/>
    <w:rsid w:val="004D651D"/>
    <w:rsid w:val="004E27D8"/>
    <w:rsid w:val="004E69B5"/>
    <w:rsid w:val="004E704A"/>
    <w:rsid w:val="004E72DF"/>
    <w:rsid w:val="004F125F"/>
    <w:rsid w:val="00501A0E"/>
    <w:rsid w:val="0052001C"/>
    <w:rsid w:val="005228D5"/>
    <w:rsid w:val="00535628"/>
    <w:rsid w:val="00543038"/>
    <w:rsid w:val="00545C5B"/>
    <w:rsid w:val="00547C5B"/>
    <w:rsid w:val="00551468"/>
    <w:rsid w:val="00557DDC"/>
    <w:rsid w:val="00560C38"/>
    <w:rsid w:val="0056168F"/>
    <w:rsid w:val="00576E6C"/>
    <w:rsid w:val="00577CA5"/>
    <w:rsid w:val="0058276F"/>
    <w:rsid w:val="00584006"/>
    <w:rsid w:val="0059390E"/>
    <w:rsid w:val="005A022D"/>
    <w:rsid w:val="005A37B9"/>
    <w:rsid w:val="005A3960"/>
    <w:rsid w:val="005C0623"/>
    <w:rsid w:val="005C1914"/>
    <w:rsid w:val="005D68C2"/>
    <w:rsid w:val="005E0F01"/>
    <w:rsid w:val="005E1F00"/>
    <w:rsid w:val="005E31CE"/>
    <w:rsid w:val="005E3734"/>
    <w:rsid w:val="005E5916"/>
    <w:rsid w:val="005E5970"/>
    <w:rsid w:val="005F41E4"/>
    <w:rsid w:val="005F4BCD"/>
    <w:rsid w:val="005F57F0"/>
    <w:rsid w:val="00601C7C"/>
    <w:rsid w:val="0060580B"/>
    <w:rsid w:val="0061071B"/>
    <w:rsid w:val="0061143D"/>
    <w:rsid w:val="00614BB5"/>
    <w:rsid w:val="00620F1E"/>
    <w:rsid w:val="00627184"/>
    <w:rsid w:val="00635E11"/>
    <w:rsid w:val="00651CBC"/>
    <w:rsid w:val="00656B32"/>
    <w:rsid w:val="00660315"/>
    <w:rsid w:val="00667E81"/>
    <w:rsid w:val="00670A81"/>
    <w:rsid w:val="00677663"/>
    <w:rsid w:val="0068601E"/>
    <w:rsid w:val="00690D44"/>
    <w:rsid w:val="006963DB"/>
    <w:rsid w:val="00696484"/>
    <w:rsid w:val="006C0B3D"/>
    <w:rsid w:val="006C66A7"/>
    <w:rsid w:val="006D34C5"/>
    <w:rsid w:val="006D4CDB"/>
    <w:rsid w:val="006E31C7"/>
    <w:rsid w:val="006E4600"/>
    <w:rsid w:val="006F5924"/>
    <w:rsid w:val="00701530"/>
    <w:rsid w:val="00703511"/>
    <w:rsid w:val="00711BC6"/>
    <w:rsid w:val="0071482F"/>
    <w:rsid w:val="00724EC5"/>
    <w:rsid w:val="00731DC5"/>
    <w:rsid w:val="007322FF"/>
    <w:rsid w:val="007366F7"/>
    <w:rsid w:val="007404AC"/>
    <w:rsid w:val="00740E2D"/>
    <w:rsid w:val="00745959"/>
    <w:rsid w:val="00746464"/>
    <w:rsid w:val="00760840"/>
    <w:rsid w:val="007725E5"/>
    <w:rsid w:val="007C3B82"/>
    <w:rsid w:val="007D2403"/>
    <w:rsid w:val="007F70AE"/>
    <w:rsid w:val="00810AFF"/>
    <w:rsid w:val="00812AEF"/>
    <w:rsid w:val="00815B75"/>
    <w:rsid w:val="00825FBB"/>
    <w:rsid w:val="00831C77"/>
    <w:rsid w:val="00837317"/>
    <w:rsid w:val="008415DD"/>
    <w:rsid w:val="00845B4F"/>
    <w:rsid w:val="008525AA"/>
    <w:rsid w:val="00855E63"/>
    <w:rsid w:val="00865271"/>
    <w:rsid w:val="00877513"/>
    <w:rsid w:val="0088362C"/>
    <w:rsid w:val="008858DE"/>
    <w:rsid w:val="00894E6A"/>
    <w:rsid w:val="00897095"/>
    <w:rsid w:val="008A75AC"/>
    <w:rsid w:val="008A7A67"/>
    <w:rsid w:val="008D7036"/>
    <w:rsid w:val="008E3114"/>
    <w:rsid w:val="008F6BBD"/>
    <w:rsid w:val="0090050D"/>
    <w:rsid w:val="0090072C"/>
    <w:rsid w:val="00902DAC"/>
    <w:rsid w:val="0091311F"/>
    <w:rsid w:val="00923487"/>
    <w:rsid w:val="00923A1A"/>
    <w:rsid w:val="009250D0"/>
    <w:rsid w:val="00947A0D"/>
    <w:rsid w:val="009546D3"/>
    <w:rsid w:val="00961083"/>
    <w:rsid w:val="00962F89"/>
    <w:rsid w:val="0097205B"/>
    <w:rsid w:val="0097454B"/>
    <w:rsid w:val="00974726"/>
    <w:rsid w:val="00990156"/>
    <w:rsid w:val="00990806"/>
    <w:rsid w:val="00992AD1"/>
    <w:rsid w:val="009A7E99"/>
    <w:rsid w:val="009B29E8"/>
    <w:rsid w:val="009B400D"/>
    <w:rsid w:val="009C7F6B"/>
    <w:rsid w:val="009D0673"/>
    <w:rsid w:val="009D1EE6"/>
    <w:rsid w:val="009E6B74"/>
    <w:rsid w:val="009E72E8"/>
    <w:rsid w:val="009F4A32"/>
    <w:rsid w:val="00A04188"/>
    <w:rsid w:val="00A13ABC"/>
    <w:rsid w:val="00A14F2A"/>
    <w:rsid w:val="00A165EF"/>
    <w:rsid w:val="00A4014B"/>
    <w:rsid w:val="00A42AA2"/>
    <w:rsid w:val="00A52A73"/>
    <w:rsid w:val="00A64D3F"/>
    <w:rsid w:val="00A664F8"/>
    <w:rsid w:val="00A72EBA"/>
    <w:rsid w:val="00AA35BE"/>
    <w:rsid w:val="00AB0CB2"/>
    <w:rsid w:val="00AC52AB"/>
    <w:rsid w:val="00AC6F7E"/>
    <w:rsid w:val="00AC7ECC"/>
    <w:rsid w:val="00AD1567"/>
    <w:rsid w:val="00AD3B2F"/>
    <w:rsid w:val="00AD750C"/>
    <w:rsid w:val="00AE1C06"/>
    <w:rsid w:val="00AF19D6"/>
    <w:rsid w:val="00AF44C5"/>
    <w:rsid w:val="00AF4B4C"/>
    <w:rsid w:val="00B2729C"/>
    <w:rsid w:val="00B479C8"/>
    <w:rsid w:val="00B67017"/>
    <w:rsid w:val="00B764F3"/>
    <w:rsid w:val="00B8090C"/>
    <w:rsid w:val="00B81A38"/>
    <w:rsid w:val="00B84158"/>
    <w:rsid w:val="00B84C20"/>
    <w:rsid w:val="00B93661"/>
    <w:rsid w:val="00B9531D"/>
    <w:rsid w:val="00BA6CC0"/>
    <w:rsid w:val="00BB3368"/>
    <w:rsid w:val="00BB56BE"/>
    <w:rsid w:val="00BB7E3E"/>
    <w:rsid w:val="00BC2D62"/>
    <w:rsid w:val="00BF2179"/>
    <w:rsid w:val="00BF588A"/>
    <w:rsid w:val="00C007E8"/>
    <w:rsid w:val="00C0712E"/>
    <w:rsid w:val="00C1269A"/>
    <w:rsid w:val="00C22E4C"/>
    <w:rsid w:val="00C24C7C"/>
    <w:rsid w:val="00C35140"/>
    <w:rsid w:val="00C36BCD"/>
    <w:rsid w:val="00C36D81"/>
    <w:rsid w:val="00C42B7E"/>
    <w:rsid w:val="00C65C72"/>
    <w:rsid w:val="00C7184A"/>
    <w:rsid w:val="00C73B8B"/>
    <w:rsid w:val="00C755E0"/>
    <w:rsid w:val="00C75AA8"/>
    <w:rsid w:val="00C829F5"/>
    <w:rsid w:val="00C83DD6"/>
    <w:rsid w:val="00C84427"/>
    <w:rsid w:val="00C92522"/>
    <w:rsid w:val="00C93013"/>
    <w:rsid w:val="00C96207"/>
    <w:rsid w:val="00C97DBF"/>
    <w:rsid w:val="00CA02DD"/>
    <w:rsid w:val="00CA5627"/>
    <w:rsid w:val="00CA7C8F"/>
    <w:rsid w:val="00CB55D4"/>
    <w:rsid w:val="00CC4C76"/>
    <w:rsid w:val="00CD19AE"/>
    <w:rsid w:val="00CE2497"/>
    <w:rsid w:val="00CE29F7"/>
    <w:rsid w:val="00CE60EB"/>
    <w:rsid w:val="00CE683A"/>
    <w:rsid w:val="00CF2B51"/>
    <w:rsid w:val="00CF3A96"/>
    <w:rsid w:val="00D1137B"/>
    <w:rsid w:val="00D13B68"/>
    <w:rsid w:val="00D14074"/>
    <w:rsid w:val="00D246E9"/>
    <w:rsid w:val="00D31325"/>
    <w:rsid w:val="00D3232B"/>
    <w:rsid w:val="00D33D03"/>
    <w:rsid w:val="00D34645"/>
    <w:rsid w:val="00D3665B"/>
    <w:rsid w:val="00D5262E"/>
    <w:rsid w:val="00D54CD3"/>
    <w:rsid w:val="00D71E2A"/>
    <w:rsid w:val="00D72975"/>
    <w:rsid w:val="00D72B12"/>
    <w:rsid w:val="00D73F40"/>
    <w:rsid w:val="00D8232D"/>
    <w:rsid w:val="00D8420A"/>
    <w:rsid w:val="00D909B2"/>
    <w:rsid w:val="00DB0E5A"/>
    <w:rsid w:val="00DD62A1"/>
    <w:rsid w:val="00DE493A"/>
    <w:rsid w:val="00DE7240"/>
    <w:rsid w:val="00DF0671"/>
    <w:rsid w:val="00DF43BD"/>
    <w:rsid w:val="00E00202"/>
    <w:rsid w:val="00E007ED"/>
    <w:rsid w:val="00E022F9"/>
    <w:rsid w:val="00E30659"/>
    <w:rsid w:val="00E41917"/>
    <w:rsid w:val="00E4758C"/>
    <w:rsid w:val="00E64777"/>
    <w:rsid w:val="00E66409"/>
    <w:rsid w:val="00E72191"/>
    <w:rsid w:val="00E7614F"/>
    <w:rsid w:val="00E762AC"/>
    <w:rsid w:val="00E81471"/>
    <w:rsid w:val="00E829A3"/>
    <w:rsid w:val="00E95A95"/>
    <w:rsid w:val="00E97BE1"/>
    <w:rsid w:val="00EA027C"/>
    <w:rsid w:val="00EA13E9"/>
    <w:rsid w:val="00EC2399"/>
    <w:rsid w:val="00ED5984"/>
    <w:rsid w:val="00EE00F7"/>
    <w:rsid w:val="00EE6876"/>
    <w:rsid w:val="00F04C57"/>
    <w:rsid w:val="00F13928"/>
    <w:rsid w:val="00F15333"/>
    <w:rsid w:val="00F3002F"/>
    <w:rsid w:val="00F304C9"/>
    <w:rsid w:val="00F37F50"/>
    <w:rsid w:val="00F426EF"/>
    <w:rsid w:val="00F47A6D"/>
    <w:rsid w:val="00F55D1D"/>
    <w:rsid w:val="00F60F61"/>
    <w:rsid w:val="00F86D09"/>
    <w:rsid w:val="00F87A5E"/>
    <w:rsid w:val="00F90050"/>
    <w:rsid w:val="00F90963"/>
    <w:rsid w:val="00FA048A"/>
    <w:rsid w:val="00FA11FB"/>
    <w:rsid w:val="00FA5D39"/>
    <w:rsid w:val="00FA6996"/>
    <w:rsid w:val="00FB0869"/>
    <w:rsid w:val="00FB2C35"/>
    <w:rsid w:val="00FD4173"/>
    <w:rsid w:val="00FE2A84"/>
    <w:rsid w:val="00FE3517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A67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59F9"/>
    <w:pPr>
      <w:keepNext/>
      <w:spacing w:before="240" w:after="60" w:line="360" w:lineRule="auto"/>
      <w:jc w:val="both"/>
      <w:outlineLvl w:val="0"/>
    </w:pPr>
    <w:rPr>
      <w:rFonts w:ascii="Arial" w:hAnsi="Arial" w:cs="Arial"/>
      <w:b/>
      <w:bCs/>
      <w:kern w:val="32"/>
      <w:sz w:val="28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4C59F9"/>
    <w:pPr>
      <w:keepNext/>
      <w:widowControl w:val="0"/>
      <w:spacing w:before="240" w:after="60" w:line="360" w:lineRule="auto"/>
      <w:outlineLvl w:val="1"/>
    </w:pPr>
    <w:rPr>
      <w:rFonts w:ascii="Arial" w:hAnsi="Arial" w:cs="Arial"/>
      <w:b/>
      <w:bCs/>
      <w:i/>
      <w:iCs/>
      <w:sz w:val="28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C59F9"/>
    <w:pPr>
      <w:keepNext/>
      <w:spacing w:before="240" w:after="60" w:line="360" w:lineRule="auto"/>
      <w:jc w:val="both"/>
      <w:outlineLvl w:val="2"/>
    </w:pPr>
    <w:rPr>
      <w:rFonts w:ascii="Arial" w:hAnsi="Arial" w:cs="Arial"/>
      <w:b/>
      <w:bCs/>
      <w:sz w:val="26"/>
      <w:szCs w:val="2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4C59F9"/>
    <w:pPr>
      <w:keepNext/>
      <w:spacing w:before="240" w:after="60" w:line="360" w:lineRule="auto"/>
      <w:jc w:val="both"/>
      <w:outlineLvl w:val="3"/>
    </w:pPr>
    <w:rPr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4C59F9"/>
    <w:pPr>
      <w:spacing w:before="240" w:after="60" w:line="360" w:lineRule="auto"/>
      <w:jc w:val="both"/>
      <w:outlineLvl w:val="4"/>
    </w:pPr>
    <w:rPr>
      <w:rFonts w:ascii="Arial" w:hAnsi="Arial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4C59F9"/>
    <w:pPr>
      <w:spacing w:before="240" w:after="60" w:line="360" w:lineRule="auto"/>
      <w:jc w:val="both"/>
      <w:outlineLvl w:val="5"/>
    </w:pPr>
    <w:rPr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4C59F9"/>
    <w:pPr>
      <w:spacing w:before="240" w:after="60" w:line="360" w:lineRule="auto"/>
      <w:jc w:val="both"/>
      <w:outlineLvl w:val="6"/>
    </w:pPr>
    <w:rPr>
      <w:sz w:val="22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4C59F9"/>
    <w:pPr>
      <w:spacing w:before="240" w:after="60" w:line="360" w:lineRule="auto"/>
      <w:jc w:val="both"/>
      <w:outlineLvl w:val="7"/>
    </w:pPr>
    <w:rPr>
      <w:i/>
      <w:iCs/>
      <w:sz w:val="22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4C59F9"/>
    <w:pPr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F41E4"/>
    <w:pPr>
      <w:tabs>
        <w:tab w:val="center" w:pos="4703"/>
        <w:tab w:val="right" w:pos="9406"/>
      </w:tabs>
    </w:pPr>
  </w:style>
  <w:style w:type="paragraph" w:styleId="Fuzeile">
    <w:name w:val="footer"/>
    <w:basedOn w:val="Standard"/>
    <w:link w:val="FuzeileZchn"/>
    <w:uiPriority w:val="99"/>
    <w:rsid w:val="005F41E4"/>
    <w:pPr>
      <w:tabs>
        <w:tab w:val="center" w:pos="4703"/>
        <w:tab w:val="right" w:pos="9406"/>
      </w:tabs>
    </w:pPr>
  </w:style>
  <w:style w:type="table" w:styleId="Tabellenraster">
    <w:name w:val="Table Grid"/>
    <w:basedOn w:val="NormaleTabelle"/>
    <w:uiPriority w:val="59"/>
    <w:rsid w:val="005F4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KursivHellblau">
    <w:name w:val="Formatvorlage Kursiv Hellblau"/>
    <w:rsid w:val="006E4600"/>
    <w:rPr>
      <w:i/>
      <w:iCs/>
      <w:vanish/>
      <w:color w:val="3366FF"/>
    </w:rPr>
  </w:style>
  <w:style w:type="character" w:styleId="Seitenzahl">
    <w:name w:val="page number"/>
    <w:basedOn w:val="Absatz-Standardschriftart"/>
    <w:rsid w:val="006E4600"/>
  </w:style>
  <w:style w:type="paragraph" w:styleId="Verzeichnis1">
    <w:name w:val="toc 1"/>
    <w:basedOn w:val="Standard"/>
    <w:next w:val="Standard"/>
    <w:autoRedefine/>
    <w:uiPriority w:val="39"/>
    <w:rsid w:val="004C59F9"/>
    <w:pPr>
      <w:spacing w:before="360" w:line="360" w:lineRule="auto"/>
    </w:pPr>
    <w:rPr>
      <w:rFonts w:ascii="Arial" w:hAnsi="Arial"/>
      <w:b/>
      <w:bCs/>
      <w:caps/>
      <w:sz w:val="22"/>
      <w:szCs w:val="28"/>
      <w:lang w:eastAsia="de-DE"/>
    </w:rPr>
  </w:style>
  <w:style w:type="character" w:styleId="Hyperlink">
    <w:name w:val="Hyperlink"/>
    <w:uiPriority w:val="99"/>
    <w:rsid w:val="004C59F9"/>
    <w:rPr>
      <w:color w:val="0000FF"/>
      <w:u w:val="single"/>
    </w:rPr>
  </w:style>
  <w:style w:type="paragraph" w:customStyle="1" w:styleId="Example">
    <w:name w:val="Example"/>
    <w:basedOn w:val="Standard"/>
    <w:autoRedefine/>
    <w:locked/>
    <w:rsid w:val="004C59F9"/>
    <w:pPr>
      <w:spacing w:before="60" w:after="60" w:line="286" w:lineRule="atLeast"/>
      <w:jc w:val="both"/>
    </w:pPr>
    <w:rPr>
      <w:rFonts w:ascii="Arial" w:hAnsi="Arial"/>
      <w:i/>
      <w:vanish/>
      <w:color w:val="3366FF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rsid w:val="002175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2175C6"/>
    <w:rPr>
      <w:rFonts w:ascii="Tahoma" w:hAnsi="Tahoma" w:cs="Tahoma"/>
      <w:sz w:val="16"/>
      <w:szCs w:val="16"/>
      <w:lang w:val="en-US" w:eastAsia="en-US"/>
    </w:rPr>
  </w:style>
  <w:style w:type="character" w:customStyle="1" w:styleId="berschrift1Zchn">
    <w:name w:val="Überschrift 1 Zchn"/>
    <w:link w:val="berschrift1"/>
    <w:uiPriority w:val="9"/>
    <w:rsid w:val="002175C6"/>
    <w:rPr>
      <w:rFonts w:ascii="Arial" w:hAnsi="Arial" w:cs="Arial"/>
      <w:b/>
      <w:bCs/>
      <w:kern w:val="32"/>
      <w:sz w:val="28"/>
      <w:szCs w:val="32"/>
      <w:lang w:val="en-US"/>
    </w:rPr>
  </w:style>
  <w:style w:type="character" w:customStyle="1" w:styleId="berschrift2Zchn">
    <w:name w:val="Überschrift 2 Zchn"/>
    <w:link w:val="berschrift2"/>
    <w:uiPriority w:val="9"/>
    <w:rsid w:val="002175C6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berschrift3Zchn">
    <w:name w:val="Überschrift 3 Zchn"/>
    <w:link w:val="berschrift3"/>
    <w:uiPriority w:val="9"/>
    <w:rsid w:val="002175C6"/>
    <w:rPr>
      <w:rFonts w:ascii="Arial" w:hAnsi="Arial" w:cs="Arial"/>
      <w:b/>
      <w:bCs/>
      <w:sz w:val="26"/>
      <w:szCs w:val="26"/>
      <w:lang w:val="en-US"/>
    </w:rPr>
  </w:style>
  <w:style w:type="character" w:customStyle="1" w:styleId="berschrift4Zchn">
    <w:name w:val="Überschrift 4 Zchn"/>
    <w:link w:val="berschrift4"/>
    <w:uiPriority w:val="9"/>
    <w:rsid w:val="002175C6"/>
    <w:rPr>
      <w:b/>
      <w:bCs/>
      <w:sz w:val="28"/>
      <w:szCs w:val="28"/>
      <w:lang w:val="en-US"/>
    </w:rPr>
  </w:style>
  <w:style w:type="character" w:customStyle="1" w:styleId="berschrift5Zchn">
    <w:name w:val="Überschrift 5 Zchn"/>
    <w:link w:val="berschrift5"/>
    <w:uiPriority w:val="9"/>
    <w:rsid w:val="002175C6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berschrift6Zchn">
    <w:name w:val="Überschrift 6 Zchn"/>
    <w:link w:val="berschrift6"/>
    <w:uiPriority w:val="9"/>
    <w:rsid w:val="002175C6"/>
    <w:rPr>
      <w:b/>
      <w:bCs/>
      <w:sz w:val="22"/>
      <w:szCs w:val="22"/>
      <w:lang w:val="en-US"/>
    </w:rPr>
  </w:style>
  <w:style w:type="character" w:customStyle="1" w:styleId="berschrift7Zchn">
    <w:name w:val="Überschrift 7 Zchn"/>
    <w:link w:val="berschrift7"/>
    <w:uiPriority w:val="9"/>
    <w:rsid w:val="002175C6"/>
    <w:rPr>
      <w:sz w:val="22"/>
      <w:szCs w:val="24"/>
      <w:lang w:val="en-US"/>
    </w:rPr>
  </w:style>
  <w:style w:type="character" w:customStyle="1" w:styleId="berschrift8Zchn">
    <w:name w:val="Überschrift 8 Zchn"/>
    <w:link w:val="berschrift8"/>
    <w:uiPriority w:val="9"/>
    <w:rsid w:val="002175C6"/>
    <w:rPr>
      <w:i/>
      <w:iCs/>
      <w:sz w:val="22"/>
      <w:szCs w:val="24"/>
      <w:lang w:val="en-US"/>
    </w:rPr>
  </w:style>
  <w:style w:type="character" w:customStyle="1" w:styleId="berschrift9Zchn">
    <w:name w:val="Überschrift 9 Zchn"/>
    <w:link w:val="berschrift9"/>
    <w:uiPriority w:val="9"/>
    <w:rsid w:val="002175C6"/>
    <w:rPr>
      <w:rFonts w:ascii="Arial" w:hAnsi="Arial" w:cs="Arial"/>
      <w:sz w:val="22"/>
      <w:szCs w:val="22"/>
      <w:lang w:val="en-US"/>
    </w:rPr>
  </w:style>
  <w:style w:type="character" w:customStyle="1" w:styleId="KopfzeileZchn">
    <w:name w:val="Kopfzeile Zchn"/>
    <w:link w:val="Kopfzeile"/>
    <w:uiPriority w:val="99"/>
    <w:rsid w:val="002175C6"/>
    <w:rPr>
      <w:sz w:val="24"/>
      <w:szCs w:val="24"/>
      <w:lang w:val="en-US" w:eastAsia="en-US"/>
    </w:rPr>
  </w:style>
  <w:style w:type="character" w:customStyle="1" w:styleId="FuzeileZchn">
    <w:name w:val="Fußzeile Zchn"/>
    <w:link w:val="Fuzeile"/>
    <w:uiPriority w:val="99"/>
    <w:rsid w:val="002175C6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2175C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DE"/>
    </w:rPr>
  </w:style>
  <w:style w:type="table" w:styleId="HelleListe">
    <w:name w:val="Light List"/>
    <w:basedOn w:val="NormaleTabelle"/>
    <w:uiPriority w:val="61"/>
    <w:rsid w:val="002175C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rsid w:val="002175C6"/>
    <w:pPr>
      <w:ind w:left="240"/>
    </w:pPr>
  </w:style>
  <w:style w:type="character" w:styleId="Kommentarzeichen">
    <w:name w:val="annotation reference"/>
    <w:rsid w:val="00547C5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547C5B"/>
    <w:rPr>
      <w:sz w:val="20"/>
      <w:szCs w:val="20"/>
    </w:rPr>
  </w:style>
  <w:style w:type="character" w:customStyle="1" w:styleId="KommentartextZchn">
    <w:name w:val="Kommentartext Zchn"/>
    <w:link w:val="Kommentartext"/>
    <w:rsid w:val="00547C5B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547C5B"/>
    <w:rPr>
      <w:b/>
      <w:bCs/>
    </w:rPr>
  </w:style>
  <w:style w:type="character" w:customStyle="1" w:styleId="KommentarthemaZchn">
    <w:name w:val="Kommentarthema Zchn"/>
    <w:link w:val="Kommentarthema"/>
    <w:rsid w:val="00547C5B"/>
    <w:rPr>
      <w:b/>
      <w:bCs/>
      <w:lang w:val="en-US" w:eastAsia="en-US"/>
    </w:rPr>
  </w:style>
  <w:style w:type="character" w:styleId="Hervorhebung">
    <w:name w:val="Emphasis"/>
    <w:qFormat/>
    <w:rsid w:val="00F304C9"/>
    <w:rPr>
      <w:i/>
      <w:iCs/>
    </w:rPr>
  </w:style>
  <w:style w:type="paragraph" w:styleId="NurText">
    <w:name w:val="Plain Text"/>
    <w:basedOn w:val="Standard"/>
    <w:link w:val="NurTextZchn"/>
    <w:uiPriority w:val="99"/>
    <w:unhideWhenUsed/>
    <w:rsid w:val="0012346D"/>
    <w:rPr>
      <w:rFonts w:ascii="Calibri" w:eastAsia="Calibri" w:hAnsi="Calibri" w:cs="Consolas"/>
      <w:sz w:val="22"/>
      <w:szCs w:val="21"/>
    </w:rPr>
  </w:style>
  <w:style w:type="character" w:customStyle="1" w:styleId="NurTextZchn">
    <w:name w:val="Nur Text Zchn"/>
    <w:link w:val="NurText"/>
    <w:uiPriority w:val="99"/>
    <w:rsid w:val="0012346D"/>
    <w:rPr>
      <w:rFonts w:ascii="Calibri" w:eastAsia="Calibri" w:hAnsi="Calibri" w:cs="Consolas"/>
      <w:sz w:val="22"/>
      <w:szCs w:val="21"/>
    </w:rPr>
  </w:style>
  <w:style w:type="paragraph" w:styleId="berarbeitung">
    <w:name w:val="Revision"/>
    <w:hidden/>
    <w:uiPriority w:val="99"/>
    <w:semiHidden/>
    <w:rsid w:val="00BB7E3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59F9"/>
    <w:pPr>
      <w:keepNext/>
      <w:spacing w:before="240" w:after="60" w:line="360" w:lineRule="auto"/>
      <w:jc w:val="both"/>
      <w:outlineLvl w:val="0"/>
    </w:pPr>
    <w:rPr>
      <w:rFonts w:ascii="Arial" w:hAnsi="Arial" w:cs="Arial"/>
      <w:b/>
      <w:bCs/>
      <w:kern w:val="32"/>
      <w:sz w:val="28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4C59F9"/>
    <w:pPr>
      <w:keepNext/>
      <w:widowControl w:val="0"/>
      <w:spacing w:before="240" w:after="60" w:line="360" w:lineRule="auto"/>
      <w:outlineLvl w:val="1"/>
    </w:pPr>
    <w:rPr>
      <w:rFonts w:ascii="Arial" w:hAnsi="Arial" w:cs="Arial"/>
      <w:b/>
      <w:bCs/>
      <w:i/>
      <w:iCs/>
      <w:sz w:val="28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C59F9"/>
    <w:pPr>
      <w:keepNext/>
      <w:spacing w:before="240" w:after="60" w:line="360" w:lineRule="auto"/>
      <w:jc w:val="both"/>
      <w:outlineLvl w:val="2"/>
    </w:pPr>
    <w:rPr>
      <w:rFonts w:ascii="Arial" w:hAnsi="Arial" w:cs="Arial"/>
      <w:b/>
      <w:bCs/>
      <w:sz w:val="26"/>
      <w:szCs w:val="2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4C59F9"/>
    <w:pPr>
      <w:keepNext/>
      <w:spacing w:before="240" w:after="60" w:line="360" w:lineRule="auto"/>
      <w:jc w:val="both"/>
      <w:outlineLvl w:val="3"/>
    </w:pPr>
    <w:rPr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4C59F9"/>
    <w:pPr>
      <w:spacing w:before="240" w:after="60" w:line="360" w:lineRule="auto"/>
      <w:jc w:val="both"/>
      <w:outlineLvl w:val="4"/>
    </w:pPr>
    <w:rPr>
      <w:rFonts w:ascii="Arial" w:hAnsi="Arial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4C59F9"/>
    <w:pPr>
      <w:spacing w:before="240" w:after="60" w:line="360" w:lineRule="auto"/>
      <w:jc w:val="both"/>
      <w:outlineLvl w:val="5"/>
    </w:pPr>
    <w:rPr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4C59F9"/>
    <w:pPr>
      <w:spacing w:before="240" w:after="60" w:line="360" w:lineRule="auto"/>
      <w:jc w:val="both"/>
      <w:outlineLvl w:val="6"/>
    </w:pPr>
    <w:rPr>
      <w:sz w:val="22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4C59F9"/>
    <w:pPr>
      <w:spacing w:before="240" w:after="60" w:line="360" w:lineRule="auto"/>
      <w:jc w:val="both"/>
      <w:outlineLvl w:val="7"/>
    </w:pPr>
    <w:rPr>
      <w:i/>
      <w:iCs/>
      <w:sz w:val="22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4C59F9"/>
    <w:pPr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F41E4"/>
    <w:pPr>
      <w:tabs>
        <w:tab w:val="center" w:pos="4703"/>
        <w:tab w:val="right" w:pos="9406"/>
      </w:tabs>
    </w:pPr>
  </w:style>
  <w:style w:type="paragraph" w:styleId="Fuzeile">
    <w:name w:val="footer"/>
    <w:basedOn w:val="Standard"/>
    <w:link w:val="FuzeileZchn"/>
    <w:uiPriority w:val="99"/>
    <w:rsid w:val="005F41E4"/>
    <w:pPr>
      <w:tabs>
        <w:tab w:val="center" w:pos="4703"/>
        <w:tab w:val="right" w:pos="9406"/>
      </w:tabs>
    </w:pPr>
  </w:style>
  <w:style w:type="table" w:styleId="Tabellenraster">
    <w:name w:val="Table Grid"/>
    <w:basedOn w:val="NormaleTabelle"/>
    <w:uiPriority w:val="59"/>
    <w:rsid w:val="005F4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KursivHellblau">
    <w:name w:val="Formatvorlage Kursiv Hellblau"/>
    <w:rsid w:val="006E4600"/>
    <w:rPr>
      <w:i/>
      <w:iCs/>
      <w:vanish/>
      <w:color w:val="3366FF"/>
    </w:rPr>
  </w:style>
  <w:style w:type="character" w:styleId="Seitenzahl">
    <w:name w:val="page number"/>
    <w:basedOn w:val="Absatz-Standardschriftart"/>
    <w:rsid w:val="006E4600"/>
  </w:style>
  <w:style w:type="paragraph" w:styleId="Verzeichnis1">
    <w:name w:val="toc 1"/>
    <w:basedOn w:val="Standard"/>
    <w:next w:val="Standard"/>
    <w:autoRedefine/>
    <w:uiPriority w:val="39"/>
    <w:rsid w:val="004C59F9"/>
    <w:pPr>
      <w:spacing w:before="360" w:line="360" w:lineRule="auto"/>
    </w:pPr>
    <w:rPr>
      <w:rFonts w:ascii="Arial" w:hAnsi="Arial"/>
      <w:b/>
      <w:bCs/>
      <w:caps/>
      <w:sz w:val="22"/>
      <w:szCs w:val="28"/>
      <w:lang w:eastAsia="de-DE"/>
    </w:rPr>
  </w:style>
  <w:style w:type="character" w:styleId="Hyperlink">
    <w:name w:val="Hyperlink"/>
    <w:uiPriority w:val="99"/>
    <w:rsid w:val="004C59F9"/>
    <w:rPr>
      <w:color w:val="0000FF"/>
      <w:u w:val="single"/>
    </w:rPr>
  </w:style>
  <w:style w:type="paragraph" w:customStyle="1" w:styleId="Example">
    <w:name w:val="Example"/>
    <w:basedOn w:val="Standard"/>
    <w:autoRedefine/>
    <w:locked/>
    <w:rsid w:val="004C59F9"/>
    <w:pPr>
      <w:spacing w:before="60" w:after="60" w:line="286" w:lineRule="atLeast"/>
      <w:jc w:val="both"/>
    </w:pPr>
    <w:rPr>
      <w:rFonts w:ascii="Arial" w:hAnsi="Arial"/>
      <w:i/>
      <w:vanish/>
      <w:color w:val="3366FF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rsid w:val="002175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2175C6"/>
    <w:rPr>
      <w:rFonts w:ascii="Tahoma" w:hAnsi="Tahoma" w:cs="Tahoma"/>
      <w:sz w:val="16"/>
      <w:szCs w:val="16"/>
      <w:lang w:val="en-US" w:eastAsia="en-US"/>
    </w:rPr>
  </w:style>
  <w:style w:type="character" w:customStyle="1" w:styleId="berschrift1Zchn">
    <w:name w:val="Überschrift 1 Zchn"/>
    <w:link w:val="berschrift1"/>
    <w:uiPriority w:val="9"/>
    <w:rsid w:val="002175C6"/>
    <w:rPr>
      <w:rFonts w:ascii="Arial" w:hAnsi="Arial" w:cs="Arial"/>
      <w:b/>
      <w:bCs/>
      <w:kern w:val="32"/>
      <w:sz w:val="28"/>
      <w:szCs w:val="32"/>
      <w:lang w:val="en-US"/>
    </w:rPr>
  </w:style>
  <w:style w:type="character" w:customStyle="1" w:styleId="berschrift2Zchn">
    <w:name w:val="Überschrift 2 Zchn"/>
    <w:link w:val="berschrift2"/>
    <w:uiPriority w:val="9"/>
    <w:rsid w:val="002175C6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berschrift3Zchn">
    <w:name w:val="Überschrift 3 Zchn"/>
    <w:link w:val="berschrift3"/>
    <w:uiPriority w:val="9"/>
    <w:rsid w:val="002175C6"/>
    <w:rPr>
      <w:rFonts w:ascii="Arial" w:hAnsi="Arial" w:cs="Arial"/>
      <w:b/>
      <w:bCs/>
      <w:sz w:val="26"/>
      <w:szCs w:val="26"/>
      <w:lang w:val="en-US"/>
    </w:rPr>
  </w:style>
  <w:style w:type="character" w:customStyle="1" w:styleId="berschrift4Zchn">
    <w:name w:val="Überschrift 4 Zchn"/>
    <w:link w:val="berschrift4"/>
    <w:uiPriority w:val="9"/>
    <w:rsid w:val="002175C6"/>
    <w:rPr>
      <w:b/>
      <w:bCs/>
      <w:sz w:val="28"/>
      <w:szCs w:val="28"/>
      <w:lang w:val="en-US"/>
    </w:rPr>
  </w:style>
  <w:style w:type="character" w:customStyle="1" w:styleId="berschrift5Zchn">
    <w:name w:val="Überschrift 5 Zchn"/>
    <w:link w:val="berschrift5"/>
    <w:uiPriority w:val="9"/>
    <w:rsid w:val="002175C6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berschrift6Zchn">
    <w:name w:val="Überschrift 6 Zchn"/>
    <w:link w:val="berschrift6"/>
    <w:uiPriority w:val="9"/>
    <w:rsid w:val="002175C6"/>
    <w:rPr>
      <w:b/>
      <w:bCs/>
      <w:sz w:val="22"/>
      <w:szCs w:val="22"/>
      <w:lang w:val="en-US"/>
    </w:rPr>
  </w:style>
  <w:style w:type="character" w:customStyle="1" w:styleId="berschrift7Zchn">
    <w:name w:val="Überschrift 7 Zchn"/>
    <w:link w:val="berschrift7"/>
    <w:uiPriority w:val="9"/>
    <w:rsid w:val="002175C6"/>
    <w:rPr>
      <w:sz w:val="22"/>
      <w:szCs w:val="24"/>
      <w:lang w:val="en-US"/>
    </w:rPr>
  </w:style>
  <w:style w:type="character" w:customStyle="1" w:styleId="berschrift8Zchn">
    <w:name w:val="Überschrift 8 Zchn"/>
    <w:link w:val="berschrift8"/>
    <w:uiPriority w:val="9"/>
    <w:rsid w:val="002175C6"/>
    <w:rPr>
      <w:i/>
      <w:iCs/>
      <w:sz w:val="22"/>
      <w:szCs w:val="24"/>
      <w:lang w:val="en-US"/>
    </w:rPr>
  </w:style>
  <w:style w:type="character" w:customStyle="1" w:styleId="berschrift9Zchn">
    <w:name w:val="Überschrift 9 Zchn"/>
    <w:link w:val="berschrift9"/>
    <w:uiPriority w:val="9"/>
    <w:rsid w:val="002175C6"/>
    <w:rPr>
      <w:rFonts w:ascii="Arial" w:hAnsi="Arial" w:cs="Arial"/>
      <w:sz w:val="22"/>
      <w:szCs w:val="22"/>
      <w:lang w:val="en-US"/>
    </w:rPr>
  </w:style>
  <w:style w:type="character" w:customStyle="1" w:styleId="KopfzeileZchn">
    <w:name w:val="Kopfzeile Zchn"/>
    <w:link w:val="Kopfzeile"/>
    <w:uiPriority w:val="99"/>
    <w:rsid w:val="002175C6"/>
    <w:rPr>
      <w:sz w:val="24"/>
      <w:szCs w:val="24"/>
      <w:lang w:val="en-US" w:eastAsia="en-US"/>
    </w:rPr>
  </w:style>
  <w:style w:type="character" w:customStyle="1" w:styleId="FuzeileZchn">
    <w:name w:val="Fußzeile Zchn"/>
    <w:link w:val="Fuzeile"/>
    <w:uiPriority w:val="99"/>
    <w:rsid w:val="002175C6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2175C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DE"/>
    </w:rPr>
  </w:style>
  <w:style w:type="table" w:styleId="HelleListe">
    <w:name w:val="Light List"/>
    <w:basedOn w:val="NormaleTabelle"/>
    <w:uiPriority w:val="61"/>
    <w:rsid w:val="002175C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rsid w:val="002175C6"/>
    <w:pPr>
      <w:ind w:left="240"/>
    </w:pPr>
  </w:style>
  <w:style w:type="character" w:styleId="Kommentarzeichen">
    <w:name w:val="annotation reference"/>
    <w:rsid w:val="00547C5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547C5B"/>
    <w:rPr>
      <w:sz w:val="20"/>
      <w:szCs w:val="20"/>
    </w:rPr>
  </w:style>
  <w:style w:type="character" w:customStyle="1" w:styleId="KommentartextZchn">
    <w:name w:val="Kommentartext Zchn"/>
    <w:link w:val="Kommentartext"/>
    <w:rsid w:val="00547C5B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547C5B"/>
    <w:rPr>
      <w:b/>
      <w:bCs/>
    </w:rPr>
  </w:style>
  <w:style w:type="character" w:customStyle="1" w:styleId="KommentarthemaZchn">
    <w:name w:val="Kommentarthema Zchn"/>
    <w:link w:val="Kommentarthema"/>
    <w:rsid w:val="00547C5B"/>
    <w:rPr>
      <w:b/>
      <w:bCs/>
      <w:lang w:val="en-US" w:eastAsia="en-US"/>
    </w:rPr>
  </w:style>
  <w:style w:type="character" w:styleId="Hervorhebung">
    <w:name w:val="Emphasis"/>
    <w:qFormat/>
    <w:rsid w:val="00F304C9"/>
    <w:rPr>
      <w:i/>
      <w:iCs/>
    </w:rPr>
  </w:style>
  <w:style w:type="paragraph" w:styleId="NurText">
    <w:name w:val="Plain Text"/>
    <w:basedOn w:val="Standard"/>
    <w:link w:val="NurTextZchn"/>
    <w:uiPriority w:val="99"/>
    <w:unhideWhenUsed/>
    <w:rsid w:val="0012346D"/>
    <w:rPr>
      <w:rFonts w:ascii="Calibri" w:eastAsia="Calibri" w:hAnsi="Calibri" w:cs="Consolas"/>
      <w:sz w:val="22"/>
      <w:szCs w:val="21"/>
    </w:rPr>
  </w:style>
  <w:style w:type="character" w:customStyle="1" w:styleId="NurTextZchn">
    <w:name w:val="Nur Text Zchn"/>
    <w:link w:val="NurText"/>
    <w:uiPriority w:val="99"/>
    <w:rsid w:val="0012346D"/>
    <w:rPr>
      <w:rFonts w:ascii="Calibri" w:eastAsia="Calibri" w:hAnsi="Calibri" w:cs="Consolas"/>
      <w:sz w:val="22"/>
      <w:szCs w:val="21"/>
    </w:rPr>
  </w:style>
  <w:style w:type="paragraph" w:styleId="berarbeitung">
    <w:name w:val="Revision"/>
    <w:hidden/>
    <w:uiPriority w:val="99"/>
    <w:semiHidden/>
    <w:rsid w:val="00BB7E3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194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164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1270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074">
          <w:marLeft w:val="128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69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02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913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743">
          <w:marLeft w:val="128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539">
          <w:marLeft w:val="128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134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703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48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3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4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cid:image001.png@01D4AF3D.30D5A280" TargetMode="Externa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cid:image005.jpg@01D487EF.8351D9E0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-2126682137" UniqueId="ab3b55e9-aae5-4563-b264-599d7d4a4f7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Bayer SharePoint Retention Policy 2.1"/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41b624-166c-4987-9ed6-d539972f16a8">
      <Value>207</Value>
    </TaxCatchAll>
    <gbbd9102adcd43839cd73b51972a464c xmlns="e941b624-166c-4987-9ed6-d539972f16a8">
      <Terms xmlns="http://schemas.microsoft.com/office/infopath/2007/PartnerControls">
        <TermInfo xmlns="http://schemas.microsoft.com/office/infopath/2007/PartnerControls">
          <TermName xmlns="http://schemas.microsoft.com/office/infopath/2007/PartnerControls">Long-Term</TermName>
          <TermId xmlns="http://schemas.microsoft.com/office/infopath/2007/PartnerControls">450f2ec9-198b-4bf0-b08c-74a80f1899d3</TermId>
        </TermInfo>
      </Terms>
    </gbbd9102adcd43839cd73b51972a464c>
  </documentManagement>
</p:properties>
</file>

<file path=customXml/item3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haredContentType xmlns="Microsoft.SharePoint.Taxonomy.ContentTypeSync" SourceId="7c593367-9bb5-4764-945e-f6a26d2260c4" ContentTypeId="0x0101" PreviousValue="true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D333FE998A34EA81E8E5F851C55AF" ma:contentTypeVersion="96" ma:contentTypeDescription="Create a new document." ma:contentTypeScope="" ma:versionID="8ea076b6dfbc0da1840adc9146a4352e">
  <xsd:schema xmlns:xsd="http://www.w3.org/2001/XMLSchema" xmlns:xs="http://www.w3.org/2001/XMLSchema" xmlns:p="http://schemas.microsoft.com/office/2006/metadata/properties" xmlns:ns1="http://schemas.microsoft.com/sharepoint/v3" xmlns:ns2="e941b624-166c-4987-9ed6-d539972f16a8" targetNamespace="http://schemas.microsoft.com/office/2006/metadata/properties" ma:root="true" ma:fieldsID="b1f4556551ca3f040bdc654cabc4574e" ns1:_="" ns2:_="">
    <xsd:import namespace="http://schemas.microsoft.com/sharepoint/v3"/>
    <xsd:import namespace="e941b624-166c-4987-9ed6-d539972f16a8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gbbd9102adcd43839cd73b51972a464c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1b624-166c-4987-9ed6-d539972f16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3189bd3b-100d-411a-8a31-7eadb17ff67e}" ma:internalName="TaxCatchAll" ma:showField="CatchAllData" ma:web="2d90d68d-ad6d-4df3-a102-69138c822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3189bd3b-100d-411a-8a31-7eadb17ff67e}" ma:internalName="TaxCatchAllLabel" ma:readOnly="true" ma:showField="CatchAllDataLabel" ma:web="2d90d68d-ad6d-4df3-a102-69138c822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bbd9102adcd43839cd73b51972a464c" ma:index="10" ma:taxonomy="true" ma:internalName="gbbd9102adcd43839cd73b51972a464c" ma:taxonomyFieldName="DataClassBayerRetention" ma:displayName="Data Class" ma:readOnly="false" ma:default="205;#Short-Term|6d967203-8346-4b9c-90f8-b3828a3fa508" ma:fieldId="{0bbd9102-adcd-4383-9cd7-3b51972a464c}" ma:sspId="7c593367-9bb5-4764-945e-f6a26d2260c4" ma:termSetId="a305235b-fecf-45b3-8300-71c0f432cbc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D094BFE-277E-4869-815D-4831EA8DBCEC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6071F57A-160F-4A1D-BB84-3F718925E439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e941b624-166c-4987-9ed6-d539972f16a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520056C-9B20-4D81-B45A-4F193B02E65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732D076-AB0E-44FC-ADA0-8C40D129EF2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832505D-2B0A-4BC1-9D7B-1E13F8CECC4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8FD76E4-7E62-477B-AEAF-94BA3384529A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9F4050EB-FEAE-4EE5-9EF1-EFEAD55DE6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41b624-166c-4987-9ed6-d539972f1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278CADD5-A59C-470D-84B0-3CD6A58A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787</Words>
  <Characters>5275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General System Documentation</vt:lpstr>
      <vt:lpstr>General System Documentation</vt:lpstr>
    </vt:vector>
  </TitlesOfParts>
  <Company>Bayer</Company>
  <LinksUpToDate>false</LinksUpToDate>
  <CharactersWithSpaces>6050</CharactersWithSpaces>
  <SharedDoc>false</SharedDoc>
  <HLinks>
    <vt:vector size="210" baseType="variant">
      <vt:variant>
        <vt:i4>6291564</vt:i4>
      </vt:variant>
      <vt:variant>
        <vt:i4>173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1376315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_Toc527097073</vt:lpwstr>
      </vt:variant>
      <vt:variant>
        <vt:i4>1376315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_Toc527097072</vt:lpwstr>
      </vt:variant>
      <vt:variant>
        <vt:i4>1376315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_Toc527097071</vt:lpwstr>
      </vt:variant>
      <vt:variant>
        <vt:i4>1376315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_Toc527097070</vt:lpwstr>
      </vt:variant>
      <vt:variant>
        <vt:i4>1310779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_Toc527097069</vt:lpwstr>
      </vt:variant>
      <vt:variant>
        <vt:i4>1310779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_Toc527097068</vt:lpwstr>
      </vt:variant>
      <vt:variant>
        <vt:i4>1310779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_Toc527097067</vt:lpwstr>
      </vt:variant>
      <vt:variant>
        <vt:i4>1310779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_Toc527097066</vt:lpwstr>
      </vt:variant>
      <vt:variant>
        <vt:i4>1310779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_Toc527097065</vt:lpwstr>
      </vt:variant>
      <vt:variant>
        <vt:i4>1310779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_Toc527097064</vt:lpwstr>
      </vt:variant>
      <vt:variant>
        <vt:i4>1310779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_Toc527097063</vt:lpwstr>
      </vt:variant>
      <vt:variant>
        <vt:i4>1310779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_Toc527097062</vt:lpwstr>
      </vt:variant>
      <vt:variant>
        <vt:i4>1310779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_Toc527097061</vt:lpwstr>
      </vt:variant>
      <vt:variant>
        <vt:i4>1310779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_Toc527097060</vt:lpwstr>
      </vt:variant>
      <vt:variant>
        <vt:i4>1507387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_Toc527097059</vt:lpwstr>
      </vt:variant>
      <vt:variant>
        <vt:i4>1507387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_Toc527097058</vt:lpwstr>
      </vt:variant>
      <vt:variant>
        <vt:i4>1507387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_Toc527097057</vt:lpwstr>
      </vt:variant>
      <vt:variant>
        <vt:i4>1507387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_Toc527097056</vt:lpwstr>
      </vt:variant>
      <vt:variant>
        <vt:i4>1507387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_Toc527097055</vt:lpwstr>
      </vt:variant>
      <vt:variant>
        <vt:i4>1507387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_Toc527097054</vt:lpwstr>
      </vt:variant>
      <vt:variant>
        <vt:i4>1507387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_Toc527097053</vt:lpwstr>
      </vt:variant>
      <vt:variant>
        <vt:i4>1507387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_Toc527097052</vt:lpwstr>
      </vt:variant>
      <vt:variant>
        <vt:i4>1507387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_Toc527097051</vt:lpwstr>
      </vt:variant>
      <vt:variant>
        <vt:i4>1507387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_Toc527097050</vt:lpwstr>
      </vt:variant>
      <vt:variant>
        <vt:i4>1441851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_Toc527097049</vt:lpwstr>
      </vt:variant>
      <vt:variant>
        <vt:i4>1441851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_Toc527097048</vt:lpwstr>
      </vt:variant>
      <vt:variant>
        <vt:i4>1441851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_Toc527097047</vt:lpwstr>
      </vt:variant>
      <vt:variant>
        <vt:i4>6291539</vt:i4>
      </vt:variant>
      <vt:variant>
        <vt:i4>7815</vt:i4>
      </vt:variant>
      <vt:variant>
        <vt:i4>1031</vt:i4>
      </vt:variant>
      <vt:variant>
        <vt:i4>1</vt:i4>
      </vt:variant>
      <vt:variant>
        <vt:lpwstr>cid:image005.png@01D3ABF3.55972DD0</vt:lpwstr>
      </vt:variant>
      <vt:variant>
        <vt:lpwstr/>
      </vt:variant>
      <vt:variant>
        <vt:i4>6488147</vt:i4>
      </vt:variant>
      <vt:variant>
        <vt:i4>7894</vt:i4>
      </vt:variant>
      <vt:variant>
        <vt:i4>1032</vt:i4>
      </vt:variant>
      <vt:variant>
        <vt:i4>1</vt:i4>
      </vt:variant>
      <vt:variant>
        <vt:lpwstr>cid:image006.png@01D3ABF3.55972DD0</vt:lpwstr>
      </vt:variant>
      <vt:variant>
        <vt:lpwstr/>
      </vt:variant>
      <vt:variant>
        <vt:i4>6422611</vt:i4>
      </vt:variant>
      <vt:variant>
        <vt:i4>7973</vt:i4>
      </vt:variant>
      <vt:variant>
        <vt:i4>1033</vt:i4>
      </vt:variant>
      <vt:variant>
        <vt:i4>1</vt:i4>
      </vt:variant>
      <vt:variant>
        <vt:lpwstr>cid:image007.png@01D3ABF3.55972DD0</vt:lpwstr>
      </vt:variant>
      <vt:variant>
        <vt:lpwstr/>
      </vt:variant>
      <vt:variant>
        <vt:i4>7143507</vt:i4>
      </vt:variant>
      <vt:variant>
        <vt:i4>8052</vt:i4>
      </vt:variant>
      <vt:variant>
        <vt:i4>1034</vt:i4>
      </vt:variant>
      <vt:variant>
        <vt:i4>1</vt:i4>
      </vt:variant>
      <vt:variant>
        <vt:lpwstr>cid:image008.png@01D3ABF3.55972DD0</vt:lpwstr>
      </vt:variant>
      <vt:variant>
        <vt:lpwstr/>
      </vt:variant>
      <vt:variant>
        <vt:i4>7864341</vt:i4>
      </vt:variant>
      <vt:variant>
        <vt:i4>9662</vt:i4>
      </vt:variant>
      <vt:variant>
        <vt:i4>1037</vt:i4>
      </vt:variant>
      <vt:variant>
        <vt:i4>1</vt:i4>
      </vt:variant>
      <vt:variant>
        <vt:lpwstr>cid:image004.jpg@01D40314.383B59F0</vt:lpwstr>
      </vt:variant>
      <vt:variant>
        <vt:lpwstr/>
      </vt:variant>
      <vt:variant>
        <vt:i4>3997702</vt:i4>
      </vt:variant>
      <vt:variant>
        <vt:i4>9998</vt:i4>
      </vt:variant>
      <vt:variant>
        <vt:i4>1038</vt:i4>
      </vt:variant>
      <vt:variant>
        <vt:i4>1</vt:i4>
      </vt:variant>
      <vt:variant>
        <vt:lpwstr>cid:image003.png@01D44906.F8067070</vt:lpwstr>
      </vt:variant>
      <vt:variant>
        <vt:lpwstr/>
      </vt:variant>
      <vt:variant>
        <vt:i4>6422538</vt:i4>
      </vt:variant>
      <vt:variant>
        <vt:i4>10193</vt:i4>
      </vt:variant>
      <vt:variant>
        <vt:i4>1039</vt:i4>
      </vt:variant>
      <vt:variant>
        <vt:i4>1</vt:i4>
      </vt:variant>
      <vt:variant>
        <vt:lpwstr>cid:image015.png@01D44C11.563E8580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System Documentation</dc:title>
  <dc:creator>EZLQB</dc:creator>
  <cp:lastModifiedBy>Frank Wiesen</cp:lastModifiedBy>
  <cp:revision>3</cp:revision>
  <cp:lastPrinted>2018-02-22T14:42:00Z</cp:lastPrinted>
  <dcterms:created xsi:type="dcterms:W3CDTF">2019-01-18T14:16:00Z</dcterms:created>
  <dcterms:modified xsi:type="dcterms:W3CDTF">2019-01-18T14:28:00Z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ExpireDate">
    <vt:lpwstr>2029-12-22T08:56:59Z</vt:lpwstr>
  </property>
  <property fmtid="{D5CDD505-2E9C-101B-9397-08002B2CF9AE}" pid="3" name="ItemRetentionFormula">
    <vt:lpwstr>&lt;formula id="Bayer SharePoint Retention Policy 2.1" /&gt;</vt:lpwstr>
  </property>
  <property fmtid="{D5CDD505-2E9C-101B-9397-08002B2CF9AE}" pid="4" name="_dlc_policyId">
    <vt:lpwstr>0x0101|-2126682137</vt:lpwstr>
  </property>
  <property fmtid="{D5CDD505-2E9C-101B-9397-08002B2CF9AE}" pid="5" name="DataClassBayerRetention">
    <vt:lpwstr>207;#Long-Term|450f2ec9-198b-4bf0-b08c-74a80f1899d3</vt:lpwstr>
  </property>
</Properties>
</file>
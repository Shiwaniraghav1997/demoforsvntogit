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eastAsia="en-US"/>
        </w:rPr>
        <w:id w:val="10644541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220EE" w14:paraId="18D69051" w14:textId="77777777">
            <w:trPr>
              <w:trHeight w:val="2880"/>
              <w:jc w:val="center"/>
            </w:trPr>
            <w:sdt>
              <w:sdtPr>
                <w:rPr>
                  <w:rFonts w:asciiTheme="majorHAnsi" w:eastAsiaTheme="majorEastAsia" w:hAnsiTheme="majorHAnsi" w:cstheme="majorBidi"/>
                  <w:caps/>
                  <w:lang w:val="en-US" w:eastAsia="en-US"/>
                </w:rPr>
                <w:alias w:val="Firma"/>
                <w:id w:val="15524243"/>
                <w:placeholder>
                  <w:docPart w:val="497638F303664EBBA3F1B45BA2EEDA5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5000" w:type="pct"/>
                  </w:tcPr>
                  <w:p w14:paraId="42A0407B" w14:textId="19A0EEF7" w:rsidR="00D220EE" w:rsidRPr="00D220EE" w:rsidRDefault="0038306B">
                    <w:pPr>
                      <w:pStyle w:val="KeinLeerraum"/>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Bayer healthcare Doc41 Web UI</w:t>
                    </w:r>
                  </w:p>
                </w:tc>
              </w:sdtContent>
            </w:sdt>
          </w:tr>
          <w:tr w:rsidR="00D220EE" w:rsidRPr="00D220EE" w14:paraId="7FA5B0B6" w14:textId="77777777">
            <w:trPr>
              <w:trHeight w:val="1440"/>
              <w:jc w:val="center"/>
            </w:trPr>
            <w:sdt>
              <w:sdtPr>
                <w:rPr>
                  <w:rFonts w:asciiTheme="majorHAnsi" w:eastAsiaTheme="majorEastAsia" w:hAnsiTheme="majorHAnsi" w:cstheme="majorBidi"/>
                  <w:sz w:val="80"/>
                  <w:szCs w:val="80"/>
                </w:rPr>
                <w:alias w:val="Titel"/>
                <w:id w:val="15524250"/>
                <w:placeholder>
                  <w:docPart w:val="9171AAF0281041C4ABB7A5A3857EAAA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A6B40E6" w14:textId="5EB1FD83" w:rsidR="00D220EE" w:rsidRDefault="0038306B" w:rsidP="0038306B">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User </w:t>
                    </w:r>
                    <w:proofErr w:type="spellStart"/>
                    <w:r>
                      <w:rPr>
                        <w:rFonts w:asciiTheme="majorHAnsi" w:eastAsiaTheme="majorEastAsia" w:hAnsiTheme="majorHAnsi" w:cstheme="majorBidi"/>
                        <w:sz w:val="80"/>
                        <w:szCs w:val="80"/>
                      </w:rPr>
                      <w:t>Requirements</w:t>
                    </w:r>
                    <w:proofErr w:type="spellEnd"/>
                  </w:p>
                </w:tc>
              </w:sdtContent>
            </w:sdt>
          </w:tr>
          <w:tr w:rsidR="00D220EE" w:rsidRPr="0038306B" w14:paraId="4D820C6B" w14:textId="77777777">
            <w:trPr>
              <w:trHeight w:val="720"/>
              <w:jc w:val="center"/>
            </w:trPr>
            <w:sdt>
              <w:sdtPr>
                <w:rPr>
                  <w:rFonts w:asciiTheme="majorHAnsi" w:eastAsiaTheme="majorEastAsia" w:hAnsiTheme="majorHAnsi" w:cstheme="majorBidi"/>
                  <w:sz w:val="44"/>
                  <w:szCs w:val="44"/>
                  <w:lang w:val="en-US"/>
                </w:rPr>
                <w:alias w:val="Untertitel"/>
                <w:id w:val="15524255"/>
                <w:placeholder>
                  <w:docPart w:val="1A5332ACBBA94202932BBD38495B5B4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2792B62" w14:textId="77A2A5BE" w:rsidR="00D220EE" w:rsidRPr="0038306B" w:rsidRDefault="0038306B" w:rsidP="0038306B">
                    <w:pPr>
                      <w:pStyle w:val="KeinLeerraum"/>
                      <w:jc w:val="center"/>
                      <w:rPr>
                        <w:rFonts w:asciiTheme="majorHAnsi" w:eastAsiaTheme="majorEastAsia" w:hAnsiTheme="majorHAnsi" w:cstheme="majorBidi"/>
                        <w:sz w:val="44"/>
                        <w:szCs w:val="44"/>
                        <w:lang w:val="en-US"/>
                      </w:rPr>
                    </w:pPr>
                    <w:r w:rsidRPr="0038306B">
                      <w:rPr>
                        <w:rFonts w:asciiTheme="majorHAnsi" w:eastAsiaTheme="majorEastAsia" w:hAnsiTheme="majorHAnsi" w:cstheme="majorBidi"/>
                        <w:sz w:val="44"/>
                        <w:szCs w:val="44"/>
                        <w:lang w:val="en-US"/>
                      </w:rPr>
                      <w:t>Business Units SD, QM, PT</w:t>
                    </w:r>
                  </w:p>
                </w:tc>
              </w:sdtContent>
            </w:sdt>
          </w:tr>
          <w:tr w:rsidR="00D220EE" w:rsidRPr="0038306B" w14:paraId="0F52077E" w14:textId="77777777">
            <w:trPr>
              <w:trHeight w:val="360"/>
              <w:jc w:val="center"/>
            </w:trPr>
            <w:tc>
              <w:tcPr>
                <w:tcW w:w="5000" w:type="pct"/>
                <w:vAlign w:val="center"/>
              </w:tcPr>
              <w:p w14:paraId="11233918" w14:textId="77777777" w:rsidR="00D220EE" w:rsidRPr="0038306B" w:rsidRDefault="00D220EE">
                <w:pPr>
                  <w:pStyle w:val="KeinLeerraum"/>
                  <w:jc w:val="center"/>
                  <w:rPr>
                    <w:lang w:val="en-US"/>
                  </w:rPr>
                </w:pPr>
              </w:p>
            </w:tc>
          </w:tr>
          <w:tr w:rsidR="00D220EE" w:rsidRPr="0038306B" w14:paraId="758225F2" w14:textId="77777777">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8F621F9" w14:textId="6E832DDD" w:rsidR="00D220EE" w:rsidRDefault="0038306B" w:rsidP="0038306B">
                    <w:pPr>
                      <w:pStyle w:val="KeinLeerraum"/>
                      <w:jc w:val="center"/>
                      <w:rPr>
                        <w:b/>
                        <w:bCs/>
                      </w:rPr>
                    </w:pPr>
                    <w:r>
                      <w:rPr>
                        <w:b/>
                        <w:bCs/>
                      </w:rPr>
                      <w:t>Holger Spielmann, Bayer Business Services</w:t>
                    </w:r>
                  </w:p>
                </w:tc>
              </w:sdtContent>
            </w:sdt>
          </w:tr>
          <w:tr w:rsidR="00D220EE" w:rsidRPr="00D220EE" w14:paraId="3CC91184" w14:textId="77777777">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8-15T00:00:00Z">
                  <w:dateFormat w:val="dd.MM.yyyy"/>
                  <w:lid w:val="de-DE"/>
                  <w:storeMappedDataAs w:val="dateTime"/>
                  <w:calendar w:val="gregorian"/>
                </w:date>
              </w:sdtPr>
              <w:sdtEndPr/>
              <w:sdtContent>
                <w:tc>
                  <w:tcPr>
                    <w:tcW w:w="5000" w:type="pct"/>
                    <w:vAlign w:val="center"/>
                  </w:tcPr>
                  <w:p w14:paraId="1CF6A29D" w14:textId="78D14BDE" w:rsidR="00D220EE" w:rsidRDefault="00D72A80">
                    <w:pPr>
                      <w:pStyle w:val="KeinLeerraum"/>
                      <w:jc w:val="center"/>
                      <w:rPr>
                        <w:b/>
                        <w:bCs/>
                      </w:rPr>
                    </w:pPr>
                    <w:r>
                      <w:rPr>
                        <w:b/>
                        <w:bCs/>
                      </w:rPr>
                      <w:t>15.08.2013</w:t>
                    </w:r>
                  </w:p>
                </w:tc>
              </w:sdtContent>
            </w:sdt>
          </w:tr>
        </w:tbl>
        <w:p w14:paraId="08B1BC70" w14:textId="77777777" w:rsidR="00D220EE" w:rsidRPr="00D220EE" w:rsidRDefault="00D220EE">
          <w:pPr>
            <w:rPr>
              <w:lang w:val="de-DE"/>
            </w:rPr>
          </w:pPr>
        </w:p>
        <w:p w14:paraId="2596D31B" w14:textId="77777777" w:rsidR="00D220EE" w:rsidRPr="00D220EE" w:rsidRDefault="00D220EE">
          <w:pPr>
            <w:rPr>
              <w:lang w:val="de-DE"/>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D220EE" w:rsidRPr="00D220EE" w14:paraId="387D1BE3" w14:textId="77777777">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14:paraId="262D720D" w14:textId="57C7E2A0" w:rsidR="00D220EE" w:rsidRDefault="00D220EE" w:rsidP="00D220EE">
                    <w:pPr>
                      <w:pStyle w:val="KeinLeerraum"/>
                    </w:pPr>
                    <w:r>
                      <w:t xml:space="preserve"> </w:t>
                    </w:r>
                  </w:p>
                </w:tc>
              </w:sdtContent>
            </w:sdt>
          </w:tr>
        </w:tbl>
        <w:p w14:paraId="32A3B207" w14:textId="77777777" w:rsidR="00D220EE" w:rsidRPr="00D220EE" w:rsidRDefault="00D220EE">
          <w:pPr>
            <w:rPr>
              <w:lang w:val="de-DE"/>
            </w:rPr>
          </w:pPr>
        </w:p>
        <w:p w14:paraId="60541E37" w14:textId="77777777" w:rsidR="00615F9A" w:rsidRDefault="00D220EE">
          <w:pPr>
            <w:rPr>
              <w:lang w:val="de-DE"/>
            </w:rPr>
          </w:pPr>
          <w:r w:rsidRPr="00D220EE">
            <w:rPr>
              <w:lang w:val="de-DE"/>
            </w:rPr>
            <w:br w:type="page"/>
          </w:r>
        </w:p>
        <w:p w14:paraId="79AFEFB8" w14:textId="2CA1A999" w:rsidR="00615F9A" w:rsidRDefault="00615F9A" w:rsidP="00854F36">
          <w:pPr>
            <w:pStyle w:val="Inhaltsverzeichnisberschrift"/>
            <w:numPr>
              <w:ilvl w:val="0"/>
              <w:numId w:val="0"/>
            </w:numPr>
            <w:ind w:left="720"/>
          </w:pPr>
        </w:p>
        <w:sdt>
          <w:sdtPr>
            <w:rPr>
              <w:rFonts w:asciiTheme="minorHAnsi" w:eastAsiaTheme="minorHAnsi" w:hAnsiTheme="minorHAnsi" w:cstheme="minorBidi"/>
              <w:color w:val="auto"/>
              <w:sz w:val="22"/>
              <w:szCs w:val="22"/>
              <w:lang w:val="en-US" w:eastAsia="en-US"/>
            </w:rPr>
            <w:id w:val="-1519931073"/>
            <w:docPartObj>
              <w:docPartGallery w:val="Table of Contents"/>
              <w:docPartUnique/>
            </w:docPartObj>
          </w:sdtPr>
          <w:sdtEndPr>
            <w:rPr>
              <w:b w:val="0"/>
              <w:bCs w:val="0"/>
            </w:rPr>
          </w:sdtEndPr>
          <w:sdtContent>
            <w:p w14:paraId="496E8D30" w14:textId="3A58BF4E" w:rsidR="00615F9A" w:rsidRDefault="00615F9A" w:rsidP="007F28E9">
              <w:pPr>
                <w:pStyle w:val="Inhaltsverzeichnisberschrift"/>
                <w:numPr>
                  <w:ilvl w:val="0"/>
                  <w:numId w:val="0"/>
                </w:numPr>
                <w:ind w:left="720"/>
              </w:pPr>
              <w:r>
                <w:t>Content</w:t>
              </w:r>
            </w:p>
            <w:p w14:paraId="6A100ED9" w14:textId="77777777" w:rsidR="009B7A29" w:rsidRPr="009B7A29" w:rsidRDefault="009B7A29" w:rsidP="009B7A29">
              <w:pPr>
                <w:rPr>
                  <w:lang w:val="de-DE" w:eastAsia="de-DE"/>
                </w:rPr>
              </w:pPr>
            </w:p>
            <w:p w14:paraId="4917A469" w14:textId="77777777" w:rsidR="009B7A29" w:rsidRDefault="00615F9A">
              <w:pPr>
                <w:pStyle w:val="Verzeichnis1"/>
                <w:tabs>
                  <w:tab w:val="left" w:pos="440"/>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370815637" w:history="1">
                <w:r w:rsidR="009B7A29" w:rsidRPr="00ED6D3A">
                  <w:rPr>
                    <w:rStyle w:val="Hyperlink"/>
                    <w:noProof/>
                    <w:lang w:val="de-DE"/>
                  </w:rPr>
                  <w:t>1</w:t>
                </w:r>
                <w:r w:rsidR="009B7A29">
                  <w:rPr>
                    <w:rFonts w:eastAsiaTheme="minorEastAsia"/>
                    <w:noProof/>
                    <w:lang w:val="de-DE" w:eastAsia="de-DE"/>
                  </w:rPr>
                  <w:tab/>
                </w:r>
                <w:r w:rsidR="009B7A29" w:rsidRPr="00ED6D3A">
                  <w:rPr>
                    <w:rStyle w:val="Hyperlink"/>
                    <w:noProof/>
                    <w:lang w:val="de-DE"/>
                  </w:rPr>
                  <w:t>General Requirements</w:t>
                </w:r>
                <w:r w:rsidR="009B7A29">
                  <w:rPr>
                    <w:noProof/>
                    <w:webHidden/>
                  </w:rPr>
                  <w:tab/>
                </w:r>
                <w:r w:rsidR="009B7A29">
                  <w:rPr>
                    <w:noProof/>
                    <w:webHidden/>
                  </w:rPr>
                  <w:fldChar w:fldCharType="begin"/>
                </w:r>
                <w:r w:rsidR="009B7A29">
                  <w:rPr>
                    <w:noProof/>
                    <w:webHidden/>
                  </w:rPr>
                  <w:instrText xml:space="preserve"> PAGEREF _Toc370815637 \h </w:instrText>
                </w:r>
                <w:r w:rsidR="009B7A29">
                  <w:rPr>
                    <w:noProof/>
                    <w:webHidden/>
                  </w:rPr>
                </w:r>
                <w:r w:rsidR="009B7A29">
                  <w:rPr>
                    <w:noProof/>
                    <w:webHidden/>
                  </w:rPr>
                  <w:fldChar w:fldCharType="separate"/>
                </w:r>
                <w:r w:rsidR="009B7A29">
                  <w:rPr>
                    <w:noProof/>
                    <w:webHidden/>
                  </w:rPr>
                  <w:t>2</w:t>
                </w:r>
                <w:r w:rsidR="009B7A29">
                  <w:rPr>
                    <w:noProof/>
                    <w:webHidden/>
                  </w:rPr>
                  <w:fldChar w:fldCharType="end"/>
                </w:r>
              </w:hyperlink>
            </w:p>
            <w:p w14:paraId="2B0B33CD" w14:textId="77777777" w:rsidR="009B7A29" w:rsidRDefault="009B7A29">
              <w:pPr>
                <w:pStyle w:val="Verzeichnis1"/>
                <w:tabs>
                  <w:tab w:val="left" w:pos="440"/>
                  <w:tab w:val="right" w:leader="dot" w:pos="9350"/>
                </w:tabs>
                <w:rPr>
                  <w:rFonts w:eastAsiaTheme="minorEastAsia"/>
                  <w:noProof/>
                  <w:lang w:val="de-DE" w:eastAsia="de-DE"/>
                </w:rPr>
              </w:pPr>
              <w:hyperlink w:anchor="_Toc370815638" w:history="1">
                <w:r w:rsidRPr="00ED6D3A">
                  <w:rPr>
                    <w:rStyle w:val="Hyperlink"/>
                    <w:noProof/>
                  </w:rPr>
                  <w:t>2</w:t>
                </w:r>
                <w:r>
                  <w:rPr>
                    <w:rFonts w:eastAsiaTheme="minorEastAsia"/>
                    <w:noProof/>
                    <w:lang w:val="de-DE" w:eastAsia="de-DE"/>
                  </w:rPr>
                  <w:tab/>
                </w:r>
                <w:r w:rsidRPr="00ED6D3A">
                  <w:rPr>
                    <w:rStyle w:val="Hyperlink"/>
                    <w:noProof/>
                  </w:rPr>
                  <w:t>Doc41 Web UI Core System</w:t>
                </w:r>
                <w:r>
                  <w:rPr>
                    <w:noProof/>
                    <w:webHidden/>
                  </w:rPr>
                  <w:tab/>
                </w:r>
                <w:r>
                  <w:rPr>
                    <w:noProof/>
                    <w:webHidden/>
                  </w:rPr>
                  <w:fldChar w:fldCharType="begin"/>
                </w:r>
                <w:r>
                  <w:rPr>
                    <w:noProof/>
                    <w:webHidden/>
                  </w:rPr>
                  <w:instrText xml:space="preserve"> PAGEREF _Toc370815638 \h </w:instrText>
                </w:r>
                <w:r>
                  <w:rPr>
                    <w:noProof/>
                    <w:webHidden/>
                  </w:rPr>
                </w:r>
                <w:r>
                  <w:rPr>
                    <w:noProof/>
                    <w:webHidden/>
                  </w:rPr>
                  <w:fldChar w:fldCharType="separate"/>
                </w:r>
                <w:r>
                  <w:rPr>
                    <w:noProof/>
                    <w:webHidden/>
                  </w:rPr>
                  <w:t>3</w:t>
                </w:r>
                <w:r>
                  <w:rPr>
                    <w:noProof/>
                    <w:webHidden/>
                  </w:rPr>
                  <w:fldChar w:fldCharType="end"/>
                </w:r>
              </w:hyperlink>
            </w:p>
            <w:p w14:paraId="67CF0946" w14:textId="77777777" w:rsidR="009B7A29" w:rsidRDefault="009B7A29">
              <w:pPr>
                <w:pStyle w:val="Verzeichnis1"/>
                <w:tabs>
                  <w:tab w:val="left" w:pos="440"/>
                  <w:tab w:val="right" w:leader="dot" w:pos="9350"/>
                </w:tabs>
                <w:rPr>
                  <w:rFonts w:eastAsiaTheme="minorEastAsia"/>
                  <w:noProof/>
                  <w:lang w:val="de-DE" w:eastAsia="de-DE"/>
                </w:rPr>
              </w:pPr>
              <w:hyperlink w:anchor="_Toc370815639" w:history="1">
                <w:r w:rsidRPr="00ED6D3A">
                  <w:rPr>
                    <w:rStyle w:val="Hyperlink"/>
                    <w:noProof/>
                  </w:rPr>
                  <w:t>3</w:t>
                </w:r>
                <w:r>
                  <w:rPr>
                    <w:rFonts w:eastAsiaTheme="minorEastAsia"/>
                    <w:noProof/>
                    <w:lang w:val="de-DE" w:eastAsia="de-DE"/>
                  </w:rPr>
                  <w:tab/>
                </w:r>
                <w:r w:rsidRPr="00ED6D3A">
                  <w:rPr>
                    <w:rStyle w:val="Hyperlink"/>
                    <w:noProof/>
                  </w:rPr>
                  <w:t>Business Unit QM</w:t>
                </w:r>
                <w:r>
                  <w:rPr>
                    <w:noProof/>
                    <w:webHidden/>
                  </w:rPr>
                  <w:tab/>
                </w:r>
                <w:r>
                  <w:rPr>
                    <w:noProof/>
                    <w:webHidden/>
                  </w:rPr>
                  <w:fldChar w:fldCharType="begin"/>
                </w:r>
                <w:r>
                  <w:rPr>
                    <w:noProof/>
                    <w:webHidden/>
                  </w:rPr>
                  <w:instrText xml:space="preserve"> PAGEREF _Toc370815639 \h </w:instrText>
                </w:r>
                <w:r>
                  <w:rPr>
                    <w:noProof/>
                    <w:webHidden/>
                  </w:rPr>
                </w:r>
                <w:r>
                  <w:rPr>
                    <w:noProof/>
                    <w:webHidden/>
                  </w:rPr>
                  <w:fldChar w:fldCharType="separate"/>
                </w:r>
                <w:r>
                  <w:rPr>
                    <w:noProof/>
                    <w:webHidden/>
                  </w:rPr>
                  <w:t>4</w:t>
                </w:r>
                <w:r>
                  <w:rPr>
                    <w:noProof/>
                    <w:webHidden/>
                  </w:rPr>
                  <w:fldChar w:fldCharType="end"/>
                </w:r>
              </w:hyperlink>
            </w:p>
            <w:p w14:paraId="0CA3BF6A" w14:textId="77777777" w:rsidR="009B7A29" w:rsidRDefault="009B7A29">
              <w:pPr>
                <w:pStyle w:val="Verzeichnis2"/>
                <w:tabs>
                  <w:tab w:val="right" w:leader="dot" w:pos="9350"/>
                </w:tabs>
                <w:rPr>
                  <w:rFonts w:eastAsiaTheme="minorEastAsia"/>
                  <w:noProof/>
                  <w:lang w:val="de-DE" w:eastAsia="de-DE"/>
                </w:rPr>
              </w:pPr>
              <w:hyperlink w:anchor="_Toc370815640" w:history="1">
                <w:r w:rsidRPr="00ED6D3A">
                  <w:rPr>
                    <w:rStyle w:val="Hyperlink"/>
                    <w:noProof/>
                  </w:rPr>
                  <w:t>Document Types</w:t>
                </w:r>
                <w:r>
                  <w:rPr>
                    <w:noProof/>
                    <w:webHidden/>
                  </w:rPr>
                  <w:tab/>
                </w:r>
                <w:r>
                  <w:rPr>
                    <w:noProof/>
                    <w:webHidden/>
                  </w:rPr>
                  <w:fldChar w:fldCharType="begin"/>
                </w:r>
                <w:r>
                  <w:rPr>
                    <w:noProof/>
                    <w:webHidden/>
                  </w:rPr>
                  <w:instrText xml:space="preserve"> PAGEREF _Toc370815640 \h </w:instrText>
                </w:r>
                <w:r>
                  <w:rPr>
                    <w:noProof/>
                    <w:webHidden/>
                  </w:rPr>
                </w:r>
                <w:r>
                  <w:rPr>
                    <w:noProof/>
                    <w:webHidden/>
                  </w:rPr>
                  <w:fldChar w:fldCharType="separate"/>
                </w:r>
                <w:r>
                  <w:rPr>
                    <w:noProof/>
                    <w:webHidden/>
                  </w:rPr>
                  <w:t>4</w:t>
                </w:r>
                <w:r>
                  <w:rPr>
                    <w:noProof/>
                    <w:webHidden/>
                  </w:rPr>
                  <w:fldChar w:fldCharType="end"/>
                </w:r>
              </w:hyperlink>
            </w:p>
            <w:p w14:paraId="00F2F817" w14:textId="77777777" w:rsidR="009B7A29" w:rsidRDefault="009B7A29">
              <w:pPr>
                <w:pStyle w:val="Verzeichnis2"/>
                <w:tabs>
                  <w:tab w:val="right" w:leader="dot" w:pos="9350"/>
                </w:tabs>
                <w:rPr>
                  <w:rFonts w:eastAsiaTheme="minorEastAsia"/>
                  <w:noProof/>
                  <w:lang w:val="de-DE" w:eastAsia="de-DE"/>
                </w:rPr>
              </w:pPr>
              <w:hyperlink w:anchor="_Toc370815641" w:history="1">
                <w:r w:rsidRPr="00ED6D3A">
                  <w:rPr>
                    <w:rStyle w:val="Hyperlink"/>
                    <w:noProof/>
                  </w:rPr>
                  <w:t>Roles</w:t>
                </w:r>
                <w:r>
                  <w:rPr>
                    <w:noProof/>
                    <w:webHidden/>
                  </w:rPr>
                  <w:tab/>
                </w:r>
                <w:r>
                  <w:rPr>
                    <w:noProof/>
                    <w:webHidden/>
                  </w:rPr>
                  <w:fldChar w:fldCharType="begin"/>
                </w:r>
                <w:r>
                  <w:rPr>
                    <w:noProof/>
                    <w:webHidden/>
                  </w:rPr>
                  <w:instrText xml:space="preserve"> PAGEREF _Toc370815641 \h </w:instrText>
                </w:r>
                <w:r>
                  <w:rPr>
                    <w:noProof/>
                    <w:webHidden/>
                  </w:rPr>
                </w:r>
                <w:r>
                  <w:rPr>
                    <w:noProof/>
                    <w:webHidden/>
                  </w:rPr>
                  <w:fldChar w:fldCharType="separate"/>
                </w:r>
                <w:r>
                  <w:rPr>
                    <w:noProof/>
                    <w:webHidden/>
                  </w:rPr>
                  <w:t>4</w:t>
                </w:r>
                <w:r>
                  <w:rPr>
                    <w:noProof/>
                    <w:webHidden/>
                  </w:rPr>
                  <w:fldChar w:fldCharType="end"/>
                </w:r>
              </w:hyperlink>
            </w:p>
            <w:p w14:paraId="04242EC6" w14:textId="77777777" w:rsidR="009B7A29" w:rsidRDefault="009B7A29">
              <w:pPr>
                <w:pStyle w:val="Verzeichnis2"/>
                <w:tabs>
                  <w:tab w:val="right" w:leader="dot" w:pos="9350"/>
                </w:tabs>
                <w:rPr>
                  <w:rFonts w:eastAsiaTheme="minorEastAsia"/>
                  <w:noProof/>
                  <w:lang w:val="de-DE" w:eastAsia="de-DE"/>
                </w:rPr>
              </w:pPr>
              <w:hyperlink w:anchor="_Toc370815642" w:history="1">
                <w:r w:rsidRPr="00ED6D3A">
                  <w:rPr>
                    <w:rStyle w:val="Hyperlink"/>
                    <w:noProof/>
                  </w:rPr>
                  <w:t>General Workflow</w:t>
                </w:r>
                <w:r>
                  <w:rPr>
                    <w:noProof/>
                    <w:webHidden/>
                  </w:rPr>
                  <w:tab/>
                </w:r>
                <w:r>
                  <w:rPr>
                    <w:noProof/>
                    <w:webHidden/>
                  </w:rPr>
                  <w:fldChar w:fldCharType="begin"/>
                </w:r>
                <w:r>
                  <w:rPr>
                    <w:noProof/>
                    <w:webHidden/>
                  </w:rPr>
                  <w:instrText xml:space="preserve"> PAGEREF _Toc370815642 \h </w:instrText>
                </w:r>
                <w:r>
                  <w:rPr>
                    <w:noProof/>
                    <w:webHidden/>
                  </w:rPr>
                </w:r>
                <w:r>
                  <w:rPr>
                    <w:noProof/>
                    <w:webHidden/>
                  </w:rPr>
                  <w:fldChar w:fldCharType="separate"/>
                </w:r>
                <w:r>
                  <w:rPr>
                    <w:noProof/>
                    <w:webHidden/>
                  </w:rPr>
                  <w:t>4</w:t>
                </w:r>
                <w:r>
                  <w:rPr>
                    <w:noProof/>
                    <w:webHidden/>
                  </w:rPr>
                  <w:fldChar w:fldCharType="end"/>
                </w:r>
              </w:hyperlink>
            </w:p>
            <w:p w14:paraId="7B23200B" w14:textId="77777777" w:rsidR="009B7A29" w:rsidRDefault="009B7A29">
              <w:pPr>
                <w:pStyle w:val="Verzeichnis2"/>
                <w:tabs>
                  <w:tab w:val="right" w:leader="dot" w:pos="9350"/>
                </w:tabs>
                <w:rPr>
                  <w:rFonts w:eastAsiaTheme="minorEastAsia"/>
                  <w:noProof/>
                  <w:lang w:val="de-DE" w:eastAsia="de-DE"/>
                </w:rPr>
              </w:pPr>
              <w:hyperlink w:anchor="_Toc370815643" w:history="1">
                <w:r w:rsidRPr="00ED6D3A">
                  <w:rPr>
                    <w:rStyle w:val="Hyperlink"/>
                    <w:noProof/>
                  </w:rPr>
                  <w:t>Authorization RFCs</w:t>
                </w:r>
                <w:r>
                  <w:rPr>
                    <w:noProof/>
                    <w:webHidden/>
                  </w:rPr>
                  <w:tab/>
                </w:r>
                <w:r>
                  <w:rPr>
                    <w:noProof/>
                    <w:webHidden/>
                  </w:rPr>
                  <w:fldChar w:fldCharType="begin"/>
                </w:r>
                <w:r>
                  <w:rPr>
                    <w:noProof/>
                    <w:webHidden/>
                  </w:rPr>
                  <w:instrText xml:space="preserve"> PAGEREF _Toc370815643 \h </w:instrText>
                </w:r>
                <w:r>
                  <w:rPr>
                    <w:noProof/>
                    <w:webHidden/>
                  </w:rPr>
                </w:r>
                <w:r>
                  <w:rPr>
                    <w:noProof/>
                    <w:webHidden/>
                  </w:rPr>
                  <w:fldChar w:fldCharType="separate"/>
                </w:r>
                <w:r>
                  <w:rPr>
                    <w:noProof/>
                    <w:webHidden/>
                  </w:rPr>
                  <w:t>5</w:t>
                </w:r>
                <w:r>
                  <w:rPr>
                    <w:noProof/>
                    <w:webHidden/>
                  </w:rPr>
                  <w:fldChar w:fldCharType="end"/>
                </w:r>
              </w:hyperlink>
            </w:p>
            <w:p w14:paraId="0D914198" w14:textId="77777777" w:rsidR="009B7A29" w:rsidRDefault="009B7A29">
              <w:pPr>
                <w:pStyle w:val="Verzeichnis1"/>
                <w:tabs>
                  <w:tab w:val="left" w:pos="440"/>
                  <w:tab w:val="right" w:leader="dot" w:pos="9350"/>
                </w:tabs>
                <w:rPr>
                  <w:rFonts w:eastAsiaTheme="minorEastAsia"/>
                  <w:noProof/>
                  <w:lang w:val="de-DE" w:eastAsia="de-DE"/>
                </w:rPr>
              </w:pPr>
              <w:hyperlink w:anchor="_Toc370815644" w:history="1">
                <w:r w:rsidRPr="00ED6D3A">
                  <w:rPr>
                    <w:rStyle w:val="Hyperlink"/>
                    <w:noProof/>
                  </w:rPr>
                  <w:t>4</w:t>
                </w:r>
                <w:r>
                  <w:rPr>
                    <w:rFonts w:eastAsiaTheme="minorEastAsia"/>
                    <w:noProof/>
                    <w:lang w:val="de-DE" w:eastAsia="de-DE"/>
                  </w:rPr>
                  <w:tab/>
                </w:r>
                <w:r w:rsidRPr="00ED6D3A">
                  <w:rPr>
                    <w:rStyle w:val="Hyperlink"/>
                    <w:noProof/>
                  </w:rPr>
                  <w:t>Business Unit SD</w:t>
                </w:r>
                <w:r>
                  <w:rPr>
                    <w:noProof/>
                    <w:webHidden/>
                  </w:rPr>
                  <w:tab/>
                </w:r>
                <w:r>
                  <w:rPr>
                    <w:noProof/>
                    <w:webHidden/>
                  </w:rPr>
                  <w:fldChar w:fldCharType="begin"/>
                </w:r>
                <w:r>
                  <w:rPr>
                    <w:noProof/>
                    <w:webHidden/>
                  </w:rPr>
                  <w:instrText xml:space="preserve"> PAGEREF _Toc370815644 \h </w:instrText>
                </w:r>
                <w:r>
                  <w:rPr>
                    <w:noProof/>
                    <w:webHidden/>
                  </w:rPr>
                </w:r>
                <w:r>
                  <w:rPr>
                    <w:noProof/>
                    <w:webHidden/>
                  </w:rPr>
                  <w:fldChar w:fldCharType="separate"/>
                </w:r>
                <w:r>
                  <w:rPr>
                    <w:noProof/>
                    <w:webHidden/>
                  </w:rPr>
                  <w:t>7</w:t>
                </w:r>
                <w:r>
                  <w:rPr>
                    <w:noProof/>
                    <w:webHidden/>
                  </w:rPr>
                  <w:fldChar w:fldCharType="end"/>
                </w:r>
              </w:hyperlink>
            </w:p>
            <w:p w14:paraId="188E1C31" w14:textId="77777777" w:rsidR="009B7A29" w:rsidRDefault="009B7A29">
              <w:pPr>
                <w:pStyle w:val="Verzeichnis2"/>
                <w:tabs>
                  <w:tab w:val="right" w:leader="dot" w:pos="9350"/>
                </w:tabs>
                <w:rPr>
                  <w:rFonts w:eastAsiaTheme="minorEastAsia"/>
                  <w:noProof/>
                  <w:lang w:val="de-DE" w:eastAsia="de-DE"/>
                </w:rPr>
              </w:pPr>
              <w:hyperlink w:anchor="_Toc370815645" w:history="1">
                <w:r w:rsidRPr="00ED6D3A">
                  <w:rPr>
                    <w:rStyle w:val="Hyperlink"/>
                    <w:noProof/>
                  </w:rPr>
                  <w:t>Document Types</w:t>
                </w:r>
                <w:r>
                  <w:rPr>
                    <w:noProof/>
                    <w:webHidden/>
                  </w:rPr>
                  <w:tab/>
                </w:r>
                <w:r>
                  <w:rPr>
                    <w:noProof/>
                    <w:webHidden/>
                  </w:rPr>
                  <w:fldChar w:fldCharType="begin"/>
                </w:r>
                <w:r>
                  <w:rPr>
                    <w:noProof/>
                    <w:webHidden/>
                  </w:rPr>
                  <w:instrText xml:space="preserve"> PAGEREF _Toc370815645 \h </w:instrText>
                </w:r>
                <w:r>
                  <w:rPr>
                    <w:noProof/>
                    <w:webHidden/>
                  </w:rPr>
                </w:r>
                <w:r>
                  <w:rPr>
                    <w:noProof/>
                    <w:webHidden/>
                  </w:rPr>
                  <w:fldChar w:fldCharType="separate"/>
                </w:r>
                <w:r>
                  <w:rPr>
                    <w:noProof/>
                    <w:webHidden/>
                  </w:rPr>
                  <w:t>7</w:t>
                </w:r>
                <w:r>
                  <w:rPr>
                    <w:noProof/>
                    <w:webHidden/>
                  </w:rPr>
                  <w:fldChar w:fldCharType="end"/>
                </w:r>
              </w:hyperlink>
            </w:p>
            <w:p w14:paraId="1EDC5194" w14:textId="77777777" w:rsidR="009B7A29" w:rsidRDefault="009B7A29">
              <w:pPr>
                <w:pStyle w:val="Verzeichnis2"/>
                <w:tabs>
                  <w:tab w:val="right" w:leader="dot" w:pos="9350"/>
                </w:tabs>
                <w:rPr>
                  <w:rFonts w:eastAsiaTheme="minorEastAsia"/>
                  <w:noProof/>
                  <w:lang w:val="de-DE" w:eastAsia="de-DE"/>
                </w:rPr>
              </w:pPr>
              <w:hyperlink w:anchor="_Toc370815646" w:history="1">
                <w:r w:rsidRPr="00ED6D3A">
                  <w:rPr>
                    <w:rStyle w:val="Hyperlink"/>
                    <w:noProof/>
                  </w:rPr>
                  <w:t>Roles</w:t>
                </w:r>
                <w:r>
                  <w:rPr>
                    <w:noProof/>
                    <w:webHidden/>
                  </w:rPr>
                  <w:tab/>
                </w:r>
                <w:r>
                  <w:rPr>
                    <w:noProof/>
                    <w:webHidden/>
                  </w:rPr>
                  <w:fldChar w:fldCharType="begin"/>
                </w:r>
                <w:r>
                  <w:rPr>
                    <w:noProof/>
                    <w:webHidden/>
                  </w:rPr>
                  <w:instrText xml:space="preserve"> PAGEREF _Toc370815646 \h </w:instrText>
                </w:r>
                <w:r>
                  <w:rPr>
                    <w:noProof/>
                    <w:webHidden/>
                  </w:rPr>
                </w:r>
                <w:r>
                  <w:rPr>
                    <w:noProof/>
                    <w:webHidden/>
                  </w:rPr>
                  <w:fldChar w:fldCharType="separate"/>
                </w:r>
                <w:r>
                  <w:rPr>
                    <w:noProof/>
                    <w:webHidden/>
                  </w:rPr>
                  <w:t>7</w:t>
                </w:r>
                <w:r>
                  <w:rPr>
                    <w:noProof/>
                    <w:webHidden/>
                  </w:rPr>
                  <w:fldChar w:fldCharType="end"/>
                </w:r>
              </w:hyperlink>
            </w:p>
            <w:p w14:paraId="05326313" w14:textId="77777777" w:rsidR="009B7A29" w:rsidRDefault="009B7A29">
              <w:pPr>
                <w:pStyle w:val="Verzeichnis2"/>
                <w:tabs>
                  <w:tab w:val="right" w:leader="dot" w:pos="9350"/>
                </w:tabs>
                <w:rPr>
                  <w:rFonts w:eastAsiaTheme="minorEastAsia"/>
                  <w:noProof/>
                  <w:lang w:val="de-DE" w:eastAsia="de-DE"/>
                </w:rPr>
              </w:pPr>
              <w:hyperlink w:anchor="_Toc370815647" w:history="1">
                <w:r w:rsidRPr="00ED6D3A">
                  <w:rPr>
                    <w:rStyle w:val="Hyperlink"/>
                    <w:noProof/>
                  </w:rPr>
                  <w:t>General Workflow</w:t>
                </w:r>
                <w:r>
                  <w:rPr>
                    <w:noProof/>
                    <w:webHidden/>
                  </w:rPr>
                  <w:tab/>
                </w:r>
                <w:r>
                  <w:rPr>
                    <w:noProof/>
                    <w:webHidden/>
                  </w:rPr>
                  <w:fldChar w:fldCharType="begin"/>
                </w:r>
                <w:r>
                  <w:rPr>
                    <w:noProof/>
                    <w:webHidden/>
                  </w:rPr>
                  <w:instrText xml:space="preserve"> PAGEREF _Toc370815647 \h </w:instrText>
                </w:r>
                <w:r>
                  <w:rPr>
                    <w:noProof/>
                    <w:webHidden/>
                  </w:rPr>
                </w:r>
                <w:r>
                  <w:rPr>
                    <w:noProof/>
                    <w:webHidden/>
                  </w:rPr>
                  <w:fldChar w:fldCharType="separate"/>
                </w:r>
                <w:r>
                  <w:rPr>
                    <w:noProof/>
                    <w:webHidden/>
                  </w:rPr>
                  <w:t>7</w:t>
                </w:r>
                <w:r>
                  <w:rPr>
                    <w:noProof/>
                    <w:webHidden/>
                  </w:rPr>
                  <w:fldChar w:fldCharType="end"/>
                </w:r>
              </w:hyperlink>
            </w:p>
            <w:p w14:paraId="790F8E3D" w14:textId="77777777" w:rsidR="009B7A29" w:rsidRDefault="009B7A29">
              <w:pPr>
                <w:pStyle w:val="Verzeichnis2"/>
                <w:tabs>
                  <w:tab w:val="right" w:leader="dot" w:pos="9350"/>
                </w:tabs>
                <w:rPr>
                  <w:rFonts w:eastAsiaTheme="minorEastAsia"/>
                  <w:noProof/>
                  <w:lang w:val="de-DE" w:eastAsia="de-DE"/>
                </w:rPr>
              </w:pPr>
              <w:hyperlink w:anchor="_Toc370815648" w:history="1">
                <w:r w:rsidRPr="00ED6D3A">
                  <w:rPr>
                    <w:rStyle w:val="Hyperlink"/>
                    <w:noProof/>
                  </w:rPr>
                  <w:t>Authorization RFCs</w:t>
                </w:r>
                <w:r>
                  <w:rPr>
                    <w:noProof/>
                    <w:webHidden/>
                  </w:rPr>
                  <w:tab/>
                </w:r>
                <w:r>
                  <w:rPr>
                    <w:noProof/>
                    <w:webHidden/>
                  </w:rPr>
                  <w:fldChar w:fldCharType="begin"/>
                </w:r>
                <w:r>
                  <w:rPr>
                    <w:noProof/>
                    <w:webHidden/>
                  </w:rPr>
                  <w:instrText xml:space="preserve"> PAGEREF _Toc370815648 \h </w:instrText>
                </w:r>
                <w:r>
                  <w:rPr>
                    <w:noProof/>
                    <w:webHidden/>
                  </w:rPr>
                </w:r>
                <w:r>
                  <w:rPr>
                    <w:noProof/>
                    <w:webHidden/>
                  </w:rPr>
                  <w:fldChar w:fldCharType="separate"/>
                </w:r>
                <w:r>
                  <w:rPr>
                    <w:noProof/>
                    <w:webHidden/>
                  </w:rPr>
                  <w:t>8</w:t>
                </w:r>
                <w:r>
                  <w:rPr>
                    <w:noProof/>
                    <w:webHidden/>
                  </w:rPr>
                  <w:fldChar w:fldCharType="end"/>
                </w:r>
              </w:hyperlink>
            </w:p>
            <w:p w14:paraId="64D0BF28" w14:textId="77777777" w:rsidR="009B7A29" w:rsidRDefault="009B7A29">
              <w:pPr>
                <w:pStyle w:val="Verzeichnis1"/>
                <w:tabs>
                  <w:tab w:val="left" w:pos="440"/>
                  <w:tab w:val="right" w:leader="dot" w:pos="9350"/>
                </w:tabs>
                <w:rPr>
                  <w:rFonts w:eastAsiaTheme="minorEastAsia"/>
                  <w:noProof/>
                  <w:lang w:val="de-DE" w:eastAsia="de-DE"/>
                </w:rPr>
              </w:pPr>
              <w:hyperlink w:anchor="_Toc370815649" w:history="1">
                <w:r w:rsidRPr="00ED6D3A">
                  <w:rPr>
                    <w:rStyle w:val="Hyperlink"/>
                    <w:noProof/>
                  </w:rPr>
                  <w:t>5</w:t>
                </w:r>
                <w:r>
                  <w:rPr>
                    <w:rFonts w:eastAsiaTheme="minorEastAsia"/>
                    <w:noProof/>
                    <w:lang w:val="de-DE" w:eastAsia="de-DE"/>
                  </w:rPr>
                  <w:tab/>
                </w:r>
                <w:r w:rsidRPr="00ED6D3A">
                  <w:rPr>
                    <w:rStyle w:val="Hyperlink"/>
                    <w:noProof/>
                  </w:rPr>
                  <w:t>Business Unit PT</w:t>
                </w:r>
                <w:r>
                  <w:rPr>
                    <w:noProof/>
                    <w:webHidden/>
                  </w:rPr>
                  <w:tab/>
                </w:r>
                <w:r>
                  <w:rPr>
                    <w:noProof/>
                    <w:webHidden/>
                  </w:rPr>
                  <w:fldChar w:fldCharType="begin"/>
                </w:r>
                <w:r>
                  <w:rPr>
                    <w:noProof/>
                    <w:webHidden/>
                  </w:rPr>
                  <w:instrText xml:space="preserve"> PAGEREF _Toc370815649 \h </w:instrText>
                </w:r>
                <w:r>
                  <w:rPr>
                    <w:noProof/>
                    <w:webHidden/>
                  </w:rPr>
                </w:r>
                <w:r>
                  <w:rPr>
                    <w:noProof/>
                    <w:webHidden/>
                  </w:rPr>
                  <w:fldChar w:fldCharType="separate"/>
                </w:r>
                <w:r>
                  <w:rPr>
                    <w:noProof/>
                    <w:webHidden/>
                  </w:rPr>
                  <w:t>11</w:t>
                </w:r>
                <w:r>
                  <w:rPr>
                    <w:noProof/>
                    <w:webHidden/>
                  </w:rPr>
                  <w:fldChar w:fldCharType="end"/>
                </w:r>
              </w:hyperlink>
            </w:p>
            <w:p w14:paraId="37424B42" w14:textId="77777777" w:rsidR="009B7A29" w:rsidRDefault="009B7A29">
              <w:pPr>
                <w:pStyle w:val="Verzeichnis2"/>
                <w:tabs>
                  <w:tab w:val="right" w:leader="dot" w:pos="9350"/>
                </w:tabs>
                <w:rPr>
                  <w:rFonts w:eastAsiaTheme="minorEastAsia"/>
                  <w:noProof/>
                  <w:lang w:val="de-DE" w:eastAsia="de-DE"/>
                </w:rPr>
              </w:pPr>
              <w:hyperlink w:anchor="_Toc370815650" w:history="1">
                <w:r w:rsidRPr="00ED6D3A">
                  <w:rPr>
                    <w:rStyle w:val="Hyperlink"/>
                    <w:noProof/>
                  </w:rPr>
                  <w:t>Document Types</w:t>
                </w:r>
                <w:r>
                  <w:rPr>
                    <w:noProof/>
                    <w:webHidden/>
                  </w:rPr>
                  <w:tab/>
                </w:r>
                <w:r>
                  <w:rPr>
                    <w:noProof/>
                    <w:webHidden/>
                  </w:rPr>
                  <w:fldChar w:fldCharType="begin"/>
                </w:r>
                <w:r>
                  <w:rPr>
                    <w:noProof/>
                    <w:webHidden/>
                  </w:rPr>
                  <w:instrText xml:space="preserve"> PAGEREF _Toc370815650 \h </w:instrText>
                </w:r>
                <w:r>
                  <w:rPr>
                    <w:noProof/>
                    <w:webHidden/>
                  </w:rPr>
                </w:r>
                <w:r>
                  <w:rPr>
                    <w:noProof/>
                    <w:webHidden/>
                  </w:rPr>
                  <w:fldChar w:fldCharType="separate"/>
                </w:r>
                <w:r>
                  <w:rPr>
                    <w:noProof/>
                    <w:webHidden/>
                  </w:rPr>
                  <w:t>11</w:t>
                </w:r>
                <w:r>
                  <w:rPr>
                    <w:noProof/>
                    <w:webHidden/>
                  </w:rPr>
                  <w:fldChar w:fldCharType="end"/>
                </w:r>
              </w:hyperlink>
            </w:p>
            <w:p w14:paraId="054DE1C5" w14:textId="77777777" w:rsidR="009B7A29" w:rsidRDefault="009B7A29">
              <w:pPr>
                <w:pStyle w:val="Verzeichnis2"/>
                <w:tabs>
                  <w:tab w:val="right" w:leader="dot" w:pos="9350"/>
                </w:tabs>
                <w:rPr>
                  <w:rFonts w:eastAsiaTheme="minorEastAsia"/>
                  <w:noProof/>
                  <w:lang w:val="de-DE" w:eastAsia="de-DE"/>
                </w:rPr>
              </w:pPr>
              <w:hyperlink w:anchor="_Toc370815651" w:history="1">
                <w:r w:rsidRPr="00ED6D3A">
                  <w:rPr>
                    <w:rStyle w:val="Hyperlink"/>
                    <w:noProof/>
                  </w:rPr>
                  <w:t>Roles</w:t>
                </w:r>
                <w:r>
                  <w:rPr>
                    <w:noProof/>
                    <w:webHidden/>
                  </w:rPr>
                  <w:tab/>
                </w:r>
                <w:r>
                  <w:rPr>
                    <w:noProof/>
                    <w:webHidden/>
                  </w:rPr>
                  <w:fldChar w:fldCharType="begin"/>
                </w:r>
                <w:r>
                  <w:rPr>
                    <w:noProof/>
                    <w:webHidden/>
                  </w:rPr>
                  <w:instrText xml:space="preserve"> PAGEREF _Toc370815651 \h </w:instrText>
                </w:r>
                <w:r>
                  <w:rPr>
                    <w:noProof/>
                    <w:webHidden/>
                  </w:rPr>
                </w:r>
                <w:r>
                  <w:rPr>
                    <w:noProof/>
                    <w:webHidden/>
                  </w:rPr>
                  <w:fldChar w:fldCharType="separate"/>
                </w:r>
                <w:r>
                  <w:rPr>
                    <w:noProof/>
                    <w:webHidden/>
                  </w:rPr>
                  <w:t>11</w:t>
                </w:r>
                <w:r>
                  <w:rPr>
                    <w:noProof/>
                    <w:webHidden/>
                  </w:rPr>
                  <w:fldChar w:fldCharType="end"/>
                </w:r>
              </w:hyperlink>
            </w:p>
            <w:p w14:paraId="17DAFE49" w14:textId="77777777" w:rsidR="009B7A29" w:rsidRDefault="009B7A29">
              <w:pPr>
                <w:pStyle w:val="Verzeichnis2"/>
                <w:tabs>
                  <w:tab w:val="right" w:leader="dot" w:pos="9350"/>
                </w:tabs>
                <w:rPr>
                  <w:rFonts w:eastAsiaTheme="minorEastAsia"/>
                  <w:noProof/>
                  <w:lang w:val="de-DE" w:eastAsia="de-DE"/>
                </w:rPr>
              </w:pPr>
              <w:hyperlink w:anchor="_Toc370815652" w:history="1">
                <w:r w:rsidRPr="00ED6D3A">
                  <w:rPr>
                    <w:rStyle w:val="Hyperlink"/>
                    <w:noProof/>
                  </w:rPr>
                  <w:t>General Workflow</w:t>
                </w:r>
                <w:r>
                  <w:rPr>
                    <w:noProof/>
                    <w:webHidden/>
                  </w:rPr>
                  <w:tab/>
                </w:r>
                <w:r>
                  <w:rPr>
                    <w:noProof/>
                    <w:webHidden/>
                  </w:rPr>
                  <w:fldChar w:fldCharType="begin"/>
                </w:r>
                <w:r>
                  <w:rPr>
                    <w:noProof/>
                    <w:webHidden/>
                  </w:rPr>
                  <w:instrText xml:space="preserve"> PAGEREF _Toc370815652 \h </w:instrText>
                </w:r>
                <w:r>
                  <w:rPr>
                    <w:noProof/>
                    <w:webHidden/>
                  </w:rPr>
                </w:r>
                <w:r>
                  <w:rPr>
                    <w:noProof/>
                    <w:webHidden/>
                  </w:rPr>
                  <w:fldChar w:fldCharType="separate"/>
                </w:r>
                <w:r>
                  <w:rPr>
                    <w:noProof/>
                    <w:webHidden/>
                  </w:rPr>
                  <w:t>11</w:t>
                </w:r>
                <w:r>
                  <w:rPr>
                    <w:noProof/>
                    <w:webHidden/>
                  </w:rPr>
                  <w:fldChar w:fldCharType="end"/>
                </w:r>
              </w:hyperlink>
            </w:p>
            <w:p w14:paraId="475A0771" w14:textId="77777777" w:rsidR="009B7A29" w:rsidRDefault="009B7A29">
              <w:pPr>
                <w:pStyle w:val="Verzeichnis2"/>
                <w:tabs>
                  <w:tab w:val="right" w:leader="dot" w:pos="9350"/>
                </w:tabs>
                <w:rPr>
                  <w:rFonts w:eastAsiaTheme="minorEastAsia"/>
                  <w:noProof/>
                  <w:lang w:val="de-DE" w:eastAsia="de-DE"/>
                </w:rPr>
              </w:pPr>
              <w:hyperlink w:anchor="_Toc370815653" w:history="1">
                <w:r w:rsidRPr="00ED6D3A">
                  <w:rPr>
                    <w:rStyle w:val="Hyperlink"/>
                    <w:noProof/>
                  </w:rPr>
                  <w:t>Authorization RFCs</w:t>
                </w:r>
                <w:r>
                  <w:rPr>
                    <w:noProof/>
                    <w:webHidden/>
                  </w:rPr>
                  <w:tab/>
                </w:r>
                <w:r>
                  <w:rPr>
                    <w:noProof/>
                    <w:webHidden/>
                  </w:rPr>
                  <w:fldChar w:fldCharType="begin"/>
                </w:r>
                <w:r>
                  <w:rPr>
                    <w:noProof/>
                    <w:webHidden/>
                  </w:rPr>
                  <w:instrText xml:space="preserve"> PAGEREF _Toc370815653 \h </w:instrText>
                </w:r>
                <w:r>
                  <w:rPr>
                    <w:noProof/>
                    <w:webHidden/>
                  </w:rPr>
                </w:r>
                <w:r>
                  <w:rPr>
                    <w:noProof/>
                    <w:webHidden/>
                  </w:rPr>
                  <w:fldChar w:fldCharType="separate"/>
                </w:r>
                <w:r>
                  <w:rPr>
                    <w:noProof/>
                    <w:webHidden/>
                  </w:rPr>
                  <w:t>12</w:t>
                </w:r>
                <w:r>
                  <w:rPr>
                    <w:noProof/>
                    <w:webHidden/>
                  </w:rPr>
                  <w:fldChar w:fldCharType="end"/>
                </w:r>
              </w:hyperlink>
            </w:p>
            <w:p w14:paraId="312B3C09" w14:textId="38CB7F3E" w:rsidR="00615F9A" w:rsidRDefault="00615F9A">
              <w:r>
                <w:rPr>
                  <w:b/>
                  <w:bCs/>
                </w:rPr>
                <w:fldChar w:fldCharType="end"/>
              </w:r>
            </w:p>
          </w:sdtContent>
        </w:sdt>
        <w:p w14:paraId="35370782" w14:textId="36819BD1" w:rsidR="00615F9A" w:rsidRDefault="00615F9A">
          <w:pPr>
            <w:rPr>
              <w:rFonts w:asciiTheme="majorHAnsi" w:eastAsiaTheme="majorEastAsia" w:hAnsiTheme="majorHAnsi" w:cstheme="majorBidi"/>
              <w:b/>
              <w:bCs/>
              <w:color w:val="365F91" w:themeColor="accent1" w:themeShade="BF"/>
              <w:sz w:val="28"/>
              <w:szCs w:val="28"/>
              <w:lang w:val="de-DE"/>
            </w:rPr>
          </w:pPr>
          <w:r>
            <w:rPr>
              <w:lang w:val="de-DE"/>
            </w:rPr>
            <w:br w:type="page"/>
          </w:r>
        </w:p>
        <w:p w14:paraId="25437778" w14:textId="3D9CC7F5" w:rsidR="00615F9A" w:rsidRDefault="00854F36" w:rsidP="00854F36">
          <w:pPr>
            <w:pStyle w:val="berschrift1"/>
            <w:rPr>
              <w:lang w:val="de-DE"/>
            </w:rPr>
          </w:pPr>
          <w:bookmarkStart w:id="0" w:name="_Toc370815637"/>
          <w:r>
            <w:rPr>
              <w:lang w:val="de-DE"/>
            </w:rPr>
            <w:lastRenderedPageBreak/>
            <w:t xml:space="preserve">General </w:t>
          </w:r>
          <w:proofErr w:type="spellStart"/>
          <w:r>
            <w:rPr>
              <w:lang w:val="de-DE"/>
            </w:rPr>
            <w:t>Requirements</w:t>
          </w:r>
          <w:bookmarkEnd w:id="0"/>
          <w:proofErr w:type="spellEnd"/>
        </w:p>
        <w:p w14:paraId="592F7B3C" w14:textId="42AFD3E7" w:rsidR="00F17651" w:rsidRPr="00F17651" w:rsidRDefault="009A2978" w:rsidP="00F17651"/>
      </w:sdtContent>
    </w:sdt>
    <w:p w14:paraId="621FA8DD" w14:textId="693A36F9" w:rsidR="00854F36" w:rsidRDefault="00854F36" w:rsidP="00854F36">
      <w:r>
        <w:t>Doc41 Web UI will be an internet web application hosted on the Bayer HealthCare BOE environment for external users from Bayer partners who are authorized to download and/or upload Bayer-relevant documents to the Bayer HealthCare KGS Store via the Doc41 core project results.</w:t>
      </w:r>
    </w:p>
    <w:p w14:paraId="10F02C5C" w14:textId="52423038" w:rsidR="00854F36" w:rsidRDefault="00854F36" w:rsidP="00854F36">
      <w:r>
        <w:t xml:space="preserve">The application provides an integrated user management for external users with a role concept which allows </w:t>
      </w:r>
      <w:proofErr w:type="gramStart"/>
      <w:r>
        <w:t>to bind</w:t>
      </w:r>
      <w:proofErr w:type="gramEnd"/>
      <w:r>
        <w:t xml:space="preserve"> Doc41 document types to certain roles. External users will have one or more roles to interact with the system and download and upload documents of an allowed type derived from their role set.</w:t>
      </w:r>
    </w:p>
    <w:p w14:paraId="52CC26A8" w14:textId="5D36096F" w:rsidR="00854F36" w:rsidRDefault="00854F36" w:rsidP="00854F36">
      <w:r>
        <w:t xml:space="preserve">Doc41 Web UI will use - if possible - the RFC interfaces already in place for the internal Doc41 </w:t>
      </w:r>
      <w:proofErr w:type="spellStart"/>
      <w:r>
        <w:t>Webclient</w:t>
      </w:r>
      <w:proofErr w:type="spellEnd"/>
      <w:r>
        <w:t xml:space="preserve"> for downloading and uploading documents.</w:t>
      </w:r>
    </w:p>
    <w:p w14:paraId="21B8E91F" w14:textId="0F0BE370" w:rsidR="00854F36" w:rsidRDefault="00854F36" w:rsidP="00854F36">
      <w:r>
        <w:t>Furthermore, Doc41 Web UI will need several RFCs to the BHC P2R system in order to work properly during the authorization workflow for external users downloading or uploading documents from the Doc41 core system.</w:t>
      </w:r>
    </w:p>
    <w:p w14:paraId="5B3DA878" w14:textId="6774E094" w:rsidR="009B7A29" w:rsidRDefault="009B7A29">
      <w:r>
        <w:br w:type="page"/>
      </w:r>
    </w:p>
    <w:p w14:paraId="0BF15D6A" w14:textId="1C53876C" w:rsidR="00854F36" w:rsidRDefault="00854F36" w:rsidP="00854F36">
      <w:pPr>
        <w:pStyle w:val="berschrift1"/>
      </w:pPr>
      <w:bookmarkStart w:id="1" w:name="_Toc370815638"/>
      <w:r>
        <w:t>Doc41 Web UI Core System</w:t>
      </w:r>
      <w:bookmarkEnd w:id="1"/>
    </w:p>
    <w:p w14:paraId="269FF9FE" w14:textId="77777777" w:rsidR="009B7A29" w:rsidRPr="009B7A29" w:rsidRDefault="009B7A29" w:rsidP="009B7A29"/>
    <w:p w14:paraId="0E16063D" w14:textId="25EF5177" w:rsidR="00854F36" w:rsidRDefault="00854F36" w:rsidP="00854F36">
      <w:pPr>
        <w:spacing w:before="60"/>
      </w:pPr>
      <w:r w:rsidRPr="00854F36">
        <w:t>Doc41 Web UI core system: Doc41 Web UI provides a user management. This contains the possibility of creating, deleting and changing users and adding roles to each user. The role Business Administrator (given only to Bayer internal users) has the permission to use the user management. The external users can get new passwords for logging into the application. The user management is connected to the IBM Tivoli Access Manager, a tool which authorizes users to use Doc41 Web UI, users and passwords are stored in the DMZ for</w:t>
      </w:r>
      <w:r>
        <w:t xml:space="preserve"> the IBM TAM component </w:t>
      </w:r>
      <w:proofErr w:type="spellStart"/>
      <w:r>
        <w:t>WebSEAL</w:t>
      </w:r>
      <w:proofErr w:type="spellEnd"/>
      <w:r>
        <w:t>.</w:t>
      </w:r>
    </w:p>
    <w:p w14:paraId="506FBB6F" w14:textId="69766F48" w:rsidR="009B7A29" w:rsidRDefault="009B7A29">
      <w:r>
        <w:br w:type="page"/>
      </w:r>
    </w:p>
    <w:p w14:paraId="2DB6055A" w14:textId="1ED5D88B" w:rsidR="00F84264" w:rsidRDefault="00F84264" w:rsidP="00F84264">
      <w:pPr>
        <w:pStyle w:val="berschrift1"/>
      </w:pPr>
      <w:bookmarkStart w:id="2" w:name="_Toc370815639"/>
      <w:r>
        <w:t xml:space="preserve">Business Unit </w:t>
      </w:r>
      <w:r w:rsidR="007F28E9">
        <w:t>QM</w:t>
      </w:r>
      <w:bookmarkEnd w:id="2"/>
    </w:p>
    <w:p w14:paraId="6BBCCE3D" w14:textId="2E9FE606" w:rsidR="00F84264" w:rsidRPr="00F84264" w:rsidRDefault="00F84264" w:rsidP="00F84264">
      <w:pPr>
        <w:pStyle w:val="berschrift2"/>
      </w:pPr>
      <w:bookmarkStart w:id="3" w:name="_Toc370815640"/>
      <w:r>
        <w:t>Document Types</w:t>
      </w:r>
      <w:bookmarkEnd w:id="3"/>
    </w:p>
    <w:p w14:paraId="1F8E8264" w14:textId="18A16A17" w:rsidR="00854F36" w:rsidRPr="00854F36" w:rsidRDefault="00854F36" w:rsidP="00854F36">
      <w:pPr>
        <w:spacing w:before="60"/>
      </w:pPr>
      <w:r w:rsidRPr="00854F36">
        <w:t>Doc41 Web UI document types: The following document types are in scope for</w:t>
      </w:r>
      <w:r>
        <w:t xml:space="preserve"> business unit</w:t>
      </w:r>
      <w:r w:rsidRPr="00854F36">
        <w:t xml:space="preserve"> QM: </w:t>
      </w:r>
    </w:p>
    <w:p w14:paraId="392CF724" w14:textId="77777777" w:rsidR="00854F36" w:rsidRPr="00854F36" w:rsidRDefault="00854F36" w:rsidP="00854F36">
      <w:pPr>
        <w:numPr>
          <w:ilvl w:val="0"/>
          <w:numId w:val="2"/>
        </w:numPr>
        <w:spacing w:before="60" w:after="0" w:line="360" w:lineRule="auto"/>
      </w:pPr>
      <w:r w:rsidRPr="00854F36">
        <w:t xml:space="preserve">Supplier </w:t>
      </w:r>
      <w:proofErr w:type="gramStart"/>
      <w:r w:rsidRPr="00854F36">
        <w:t>CoA</w:t>
      </w:r>
      <w:proofErr w:type="gramEnd"/>
      <w:del w:id="4" w:author="Michael Fasse" w:date="2013-09-03T13:28:00Z">
        <w:r w:rsidRPr="00854F36" w:rsidDel="00B3010A">
          <w:delText>:</w:delText>
        </w:r>
      </w:del>
      <w:ins w:id="5" w:author="Michael Fasse" w:date="2013-09-03T13:27:00Z">
        <w:r w:rsidRPr="00854F36">
          <w:t>(41.</w:t>
        </w:r>
      </w:ins>
      <w:ins w:id="6" w:author="Michael Fasse" w:date="2013-09-03T13:28:00Z">
        <w:r w:rsidRPr="00854F36">
          <w:t>22):</w:t>
        </w:r>
      </w:ins>
      <w:r w:rsidRPr="00854F36">
        <w:t xml:space="preserve"> Upload by user </w:t>
      </w:r>
      <w:ins w:id="7" w:author="Michael Fasse" w:date="2013-09-03T13:28:00Z">
        <w:r w:rsidRPr="00854F36">
          <w:t xml:space="preserve">e.g. </w:t>
        </w:r>
      </w:ins>
      <w:r w:rsidRPr="00854F36">
        <w:t>from Raw Material</w:t>
      </w:r>
      <w:ins w:id="8" w:author="Michael Fasse" w:date="2013-09-03T13:29:00Z">
        <w:r w:rsidRPr="00854F36">
          <w:t>/Bulk/Packaging Material</w:t>
        </w:r>
      </w:ins>
      <w:r w:rsidRPr="00854F36">
        <w:t xml:space="preserve"> Supplier (assigned to his vendor partner number</w:t>
      </w:r>
      <w:ins w:id="9" w:author="Michael Fasse" w:date="2013-09-03T13:31:00Z">
        <w:r w:rsidRPr="00854F36">
          <w:t>, plant specific</w:t>
        </w:r>
      </w:ins>
      <w:r w:rsidRPr="00854F36">
        <w:t>). No download from external source.</w:t>
      </w:r>
    </w:p>
    <w:p w14:paraId="0D11FE7E" w14:textId="77777777" w:rsidR="00854F36" w:rsidRPr="00854F36" w:rsidRDefault="00854F36" w:rsidP="00854F36">
      <w:pPr>
        <w:numPr>
          <w:ilvl w:val="0"/>
          <w:numId w:val="2"/>
        </w:numPr>
        <w:spacing w:before="60" w:after="0" w:line="360" w:lineRule="auto"/>
        <w:rPr>
          <w:ins w:id="10" w:author="Michael Fasse" w:date="2013-09-03T13:30:00Z"/>
        </w:rPr>
      </w:pPr>
      <w:r w:rsidRPr="00854F36">
        <w:t>Delivery Certificate</w:t>
      </w:r>
      <w:ins w:id="11" w:author="Michael Fasse" w:date="2013-09-03T13:28:00Z">
        <w:r w:rsidRPr="00854F36">
          <w:t xml:space="preserve"> (41.39)</w:t>
        </w:r>
      </w:ins>
      <w:r w:rsidRPr="00854F36">
        <w:t>: Upload by user from Product Supplier (assigned to his vendor partner number</w:t>
      </w:r>
      <w:ins w:id="12" w:author="Michael Fasse" w:date="2013-09-03T13:32:00Z">
        <w:r w:rsidRPr="00854F36">
          <w:t>, plant specific</w:t>
        </w:r>
      </w:ins>
      <w:r w:rsidRPr="00854F36">
        <w:t xml:space="preserve">). Download by user of role </w:t>
      </w:r>
      <w:del w:id="13" w:author="Michael Fasse" w:date="2013-09-03T13:33:00Z">
        <w:r w:rsidRPr="00854F36" w:rsidDel="00B3010A">
          <w:delText>DeliveryCertificateViewer</w:delText>
        </w:r>
      </w:del>
    </w:p>
    <w:p w14:paraId="065CD628" w14:textId="77777777" w:rsidR="00854F36" w:rsidRPr="00854F36" w:rsidRDefault="00854F36" w:rsidP="00854F36">
      <w:pPr>
        <w:numPr>
          <w:ilvl w:val="1"/>
          <w:numId w:val="2"/>
        </w:numPr>
        <w:spacing w:before="60" w:after="0" w:line="360" w:lineRule="auto"/>
        <w:rPr>
          <w:ins w:id="14" w:author="Michael Fasse" w:date="2013-09-03T13:31:00Z"/>
        </w:rPr>
      </w:pPr>
      <w:r w:rsidRPr="00854F36">
        <w:t xml:space="preserve"> </w:t>
      </w:r>
      <w:proofErr w:type="spellStart"/>
      <w:ins w:id="15" w:author="Michael Fasse" w:date="2013-09-03T13:33:00Z">
        <w:r w:rsidRPr="00854F36">
          <w:t>DeliveryCertificateViewerCountry</w:t>
        </w:r>
        <w:proofErr w:type="spellEnd"/>
        <w:r w:rsidRPr="00854F36">
          <w:t xml:space="preserve">: </w:t>
        </w:r>
      </w:ins>
      <w:del w:id="16" w:author="Michael Fasse" w:date="2013-09-03T13:31:00Z">
        <w:r w:rsidRPr="00854F36" w:rsidDel="00B3010A">
          <w:delText>(</w:delText>
        </w:r>
      </w:del>
      <w:r w:rsidRPr="00854F36">
        <w:t>no partner number, assigned by business administrator only for views of Delivery Certificates</w:t>
      </w:r>
      <w:ins w:id="17" w:author="Michael Fasse" w:date="2013-09-03T13:30:00Z">
        <w:r w:rsidRPr="00854F36">
          <w:t xml:space="preserve"> on </w:t>
        </w:r>
      </w:ins>
      <w:ins w:id="18" w:author="Michael Fasse" w:date="2013-09-03T13:31:00Z">
        <w:r w:rsidRPr="00854F36">
          <w:t>c</w:t>
        </w:r>
      </w:ins>
      <w:ins w:id="19" w:author="Michael Fasse" w:date="2013-09-03T13:30:00Z">
        <w:r w:rsidRPr="00854F36">
          <w:t>ountry</w:t>
        </w:r>
      </w:ins>
      <w:ins w:id="20" w:author="Michael Fasse" w:date="2013-09-03T13:31:00Z">
        <w:r w:rsidRPr="00854F36">
          <w:t>-level</w:t>
        </w:r>
      </w:ins>
      <w:ins w:id="21" w:author="Michael Fasse" w:date="2013-09-03T13:33:00Z">
        <w:r w:rsidRPr="00854F36">
          <w:t>)</w:t>
        </w:r>
      </w:ins>
    </w:p>
    <w:p w14:paraId="6B4CB0A7" w14:textId="560A3327" w:rsidR="00E079E2" w:rsidRPr="00854F36" w:rsidRDefault="00854F36" w:rsidP="00854F36">
      <w:pPr>
        <w:pStyle w:val="Listenabsatz"/>
        <w:numPr>
          <w:ilvl w:val="1"/>
          <w:numId w:val="2"/>
        </w:numPr>
      </w:pPr>
      <w:proofErr w:type="spellStart"/>
      <w:ins w:id="22" w:author="Michael Fasse" w:date="2013-09-03T13:33:00Z">
        <w:r w:rsidRPr="00854F36">
          <w:t>DeliveryCertificateViewerCustomer</w:t>
        </w:r>
        <w:proofErr w:type="spellEnd"/>
        <w:r w:rsidRPr="00854F36">
          <w:t>: partner number, assigned by business administrator only for views of Delivery Certificates on customer-level)</w:t>
        </w:r>
      </w:ins>
      <w:r w:rsidRPr="00854F36">
        <w:t>.</w:t>
      </w:r>
    </w:p>
    <w:p w14:paraId="39E028ED" w14:textId="05DD1DEE" w:rsidR="00854F36" w:rsidRDefault="00F84264" w:rsidP="00F84264">
      <w:pPr>
        <w:pStyle w:val="berschrift2"/>
      </w:pPr>
      <w:bookmarkStart w:id="23" w:name="_Toc370815641"/>
      <w:r>
        <w:t>Roles</w:t>
      </w:r>
      <w:bookmarkEnd w:id="23"/>
    </w:p>
    <w:p w14:paraId="01CFDCD9" w14:textId="6A62AF58" w:rsidR="00F84264" w:rsidRPr="00854F36" w:rsidRDefault="00F84264" w:rsidP="00F84264">
      <w:pPr>
        <w:spacing w:before="60"/>
      </w:pPr>
      <w:r w:rsidRPr="00854F36">
        <w:t>The following roles are in scope</w:t>
      </w:r>
      <w:r w:rsidRPr="00854F36">
        <w:t xml:space="preserve"> for business unit </w:t>
      </w:r>
      <w:r w:rsidRPr="00854F36">
        <w:t xml:space="preserve">QM: </w:t>
      </w:r>
    </w:p>
    <w:p w14:paraId="1E580F7B" w14:textId="77777777" w:rsidR="00F84264" w:rsidRPr="00854F36" w:rsidRDefault="00F84264" w:rsidP="00F84264">
      <w:pPr>
        <w:numPr>
          <w:ilvl w:val="0"/>
          <w:numId w:val="2"/>
        </w:numPr>
        <w:spacing w:before="60" w:after="0" w:line="360" w:lineRule="auto"/>
      </w:pPr>
      <w:r w:rsidRPr="00854F36">
        <w:t>Business Administrator  (only internal users): User Management, Document Type maintenance and Role association to users</w:t>
      </w:r>
    </w:p>
    <w:p w14:paraId="3356A054" w14:textId="77777777" w:rsidR="00F84264" w:rsidRPr="00854F36" w:rsidRDefault="00F84264" w:rsidP="00F84264">
      <w:pPr>
        <w:numPr>
          <w:ilvl w:val="0"/>
          <w:numId w:val="2"/>
        </w:numPr>
        <w:spacing w:before="60" w:after="0" w:line="360" w:lineRule="auto"/>
      </w:pPr>
      <w:r w:rsidRPr="00854F36">
        <w:t>Technical Administrator (only internal users): Technical support team, system monitoring views</w:t>
      </w:r>
    </w:p>
    <w:p w14:paraId="1D517B4D" w14:textId="77777777" w:rsidR="00F84264" w:rsidRPr="00854F36" w:rsidRDefault="00F84264" w:rsidP="00F84264">
      <w:pPr>
        <w:numPr>
          <w:ilvl w:val="0"/>
          <w:numId w:val="2"/>
        </w:numPr>
        <w:spacing w:before="60" w:after="0" w:line="360" w:lineRule="auto"/>
      </w:pPr>
      <w:r w:rsidRPr="00854F36">
        <w:t>Raw Material</w:t>
      </w:r>
      <w:ins w:id="24" w:author="Michael Fasse" w:date="2013-09-03T13:29:00Z">
        <w:r w:rsidRPr="00854F36">
          <w:t>/Bulk/Packaging Material</w:t>
        </w:r>
      </w:ins>
      <w:r w:rsidRPr="00854F36">
        <w:t xml:space="preserve"> Supplier (only external users): Has upload access to document type Supplier CoA</w:t>
      </w:r>
      <w:ins w:id="25" w:author="Michael Fasse" w:date="2013-09-03T13:37:00Z">
        <w:r w:rsidRPr="00854F36">
          <w:t xml:space="preserve"> (restriction on vendor partner, plant</w:t>
        </w:r>
      </w:ins>
      <w:ins w:id="26" w:author="Michael Fasse" w:date="2013-09-16T10:31:00Z">
        <w:r w:rsidRPr="00854F36">
          <w:t xml:space="preserve"> </w:t>
        </w:r>
      </w:ins>
      <w:ins w:id="27" w:author="Michael Fasse" w:date="2013-09-16T10:32:00Z">
        <w:r w:rsidRPr="00854F36">
          <w:t>[</w:t>
        </w:r>
      </w:ins>
      <w:ins w:id="28" w:author="Michael Fasse" w:date="2013-09-16T10:31:00Z">
        <w:r w:rsidRPr="00854F36">
          <w:t>multiple plants possible]</w:t>
        </w:r>
      </w:ins>
      <w:ins w:id="29" w:author="Michael Fasse" w:date="2013-09-03T13:37:00Z">
        <w:r w:rsidRPr="00854F36">
          <w:t>)</w:t>
        </w:r>
      </w:ins>
    </w:p>
    <w:p w14:paraId="59F40912" w14:textId="77777777" w:rsidR="00F84264" w:rsidRPr="00854F36" w:rsidRDefault="00F84264" w:rsidP="00F84264">
      <w:pPr>
        <w:numPr>
          <w:ilvl w:val="0"/>
          <w:numId w:val="2"/>
        </w:numPr>
        <w:spacing w:before="60" w:after="0" w:line="360" w:lineRule="auto"/>
      </w:pPr>
      <w:r w:rsidRPr="00854F36">
        <w:t xml:space="preserve">Product Supplier (only external users): Has upload access to document type Delivery Certificate </w:t>
      </w:r>
      <w:ins w:id="30" w:author="Michael Fasse" w:date="2013-09-12T16:38:00Z">
        <w:r w:rsidRPr="00854F36">
          <w:t>(restriction on Customer</w:t>
        </w:r>
      </w:ins>
      <w:ins w:id="31" w:author="Michael Fasse" w:date="2013-09-12T16:39:00Z">
        <w:r w:rsidRPr="00854F36">
          <w:t>, plant</w:t>
        </w:r>
      </w:ins>
      <w:ins w:id="32" w:author="Michael Fasse" w:date="2013-09-16T10:32:00Z">
        <w:r w:rsidRPr="00854F36">
          <w:t xml:space="preserve"> [multiple plants possible])</w:t>
        </w:r>
      </w:ins>
      <w:ins w:id="33" w:author="Michael Fasse" w:date="2013-09-12T16:38:00Z">
        <w:r w:rsidRPr="00854F36">
          <w:t>)</w:t>
        </w:r>
      </w:ins>
    </w:p>
    <w:p w14:paraId="020CD80D" w14:textId="77777777" w:rsidR="00F84264" w:rsidRPr="00854F36" w:rsidRDefault="00F84264" w:rsidP="00F84264">
      <w:pPr>
        <w:numPr>
          <w:ilvl w:val="0"/>
          <w:numId w:val="2"/>
        </w:numPr>
        <w:spacing w:before="60" w:after="0" w:line="360" w:lineRule="auto"/>
        <w:rPr>
          <w:ins w:id="34" w:author="Michael Fasse" w:date="2013-09-03T13:36:00Z"/>
        </w:rPr>
      </w:pPr>
      <w:r w:rsidRPr="00854F36">
        <w:t xml:space="preserve">Delivery Certificate </w:t>
      </w:r>
      <w:proofErr w:type="spellStart"/>
      <w:r w:rsidRPr="00854F36">
        <w:t>Viewer</w:t>
      </w:r>
      <w:ins w:id="35" w:author="Michael Fasse" w:date="2013-09-03T13:36:00Z">
        <w:r w:rsidRPr="00854F36">
          <w:t>Country</w:t>
        </w:r>
      </w:ins>
      <w:proofErr w:type="spellEnd"/>
      <w:r w:rsidRPr="00854F36">
        <w:t xml:space="preserve"> (only external users): Has download access to document type Delivery Certificate and a list of countries to which his download access for Delivery Certificates is restricted.</w:t>
      </w:r>
    </w:p>
    <w:p w14:paraId="41C91C66" w14:textId="77777777" w:rsidR="00F84264" w:rsidRDefault="00F84264" w:rsidP="00F84264">
      <w:pPr>
        <w:pStyle w:val="Listenabsatz"/>
        <w:numPr>
          <w:ilvl w:val="0"/>
          <w:numId w:val="2"/>
        </w:numPr>
      </w:pPr>
      <w:ins w:id="36" w:author="Michael Fasse" w:date="2013-09-03T13:36:00Z">
        <w:r w:rsidRPr="00854F36">
          <w:t xml:space="preserve">Delivery Certificate </w:t>
        </w:r>
        <w:proofErr w:type="spellStart"/>
        <w:r w:rsidRPr="00854F36">
          <w:t>ViewerCustomer</w:t>
        </w:r>
        <w:proofErr w:type="spellEnd"/>
        <w:r w:rsidRPr="00854F36">
          <w:t xml:space="preserve"> (only external users): Has download access to document type Delivery Certificate </w:t>
        </w:r>
      </w:ins>
      <w:ins w:id="37" w:author="Michael Fasse" w:date="2013-09-03T13:40:00Z">
        <w:r w:rsidRPr="00854F36">
          <w:t xml:space="preserve">for his </w:t>
        </w:r>
      </w:ins>
      <w:ins w:id="38" w:author="Michael Fasse" w:date="2013-09-03T13:39:00Z">
        <w:r w:rsidRPr="00854F36">
          <w:t xml:space="preserve">own </w:t>
        </w:r>
        <w:proofErr w:type="spellStart"/>
        <w:r w:rsidRPr="00854F36">
          <w:t>patner</w:t>
        </w:r>
        <w:proofErr w:type="spellEnd"/>
        <w:r w:rsidRPr="00854F36">
          <w:t xml:space="preserve">-number </w:t>
        </w:r>
      </w:ins>
      <w:ins w:id="39" w:author="Michael Fasse" w:date="2013-09-12T16:43:00Z">
        <w:r w:rsidRPr="00854F36">
          <w:t>t</w:t>
        </w:r>
      </w:ins>
      <w:ins w:id="40" w:author="Michael Fasse" w:date="2013-09-03T13:36:00Z">
        <w:r w:rsidRPr="00854F36">
          <w:t>o which his download access for Delivery Certificates is restricted.</w:t>
        </w:r>
      </w:ins>
    </w:p>
    <w:p w14:paraId="7230E3F7" w14:textId="0F496DB0" w:rsidR="00F84264" w:rsidRDefault="00F84264" w:rsidP="00F84264">
      <w:pPr>
        <w:pStyle w:val="berschrift2"/>
      </w:pPr>
      <w:bookmarkStart w:id="41" w:name="_Toc370815642"/>
      <w:r>
        <w:t>General Workflow</w:t>
      </w:r>
      <w:bookmarkEnd w:id="41"/>
    </w:p>
    <w:p w14:paraId="50EAEF20" w14:textId="77777777" w:rsidR="00F84264" w:rsidRPr="00854F36" w:rsidRDefault="00F84264" w:rsidP="00F84264">
      <w:pPr>
        <w:spacing w:before="60"/>
      </w:pPr>
      <w:r w:rsidRPr="00854F36">
        <w:t xml:space="preserve">Doc41 Web UI General workflow for normal </w:t>
      </w:r>
      <w:proofErr w:type="gramStart"/>
      <w:r w:rsidRPr="00854F36">
        <w:t>users</w:t>
      </w:r>
      <w:r>
        <w:t xml:space="preserve">  (</w:t>
      </w:r>
      <w:proofErr w:type="gramEnd"/>
      <w:r>
        <w:t>QM document types)</w:t>
      </w:r>
      <w:r w:rsidRPr="00854F36">
        <w:t>:</w:t>
      </w:r>
    </w:p>
    <w:p w14:paraId="5FE48739" w14:textId="77777777" w:rsidR="00F84264" w:rsidRPr="00854F36" w:rsidRDefault="00F84264" w:rsidP="00F84264">
      <w:pPr>
        <w:numPr>
          <w:ilvl w:val="0"/>
          <w:numId w:val="4"/>
        </w:numPr>
        <w:spacing w:before="60" w:after="0" w:line="360" w:lineRule="auto"/>
      </w:pPr>
      <w:r w:rsidRPr="00854F36">
        <w:t>Login with username and password on Doc41 Web UI Login Page</w:t>
      </w:r>
    </w:p>
    <w:p w14:paraId="5D24856C" w14:textId="77777777" w:rsidR="00F84264" w:rsidRPr="00854F36" w:rsidRDefault="00F84264" w:rsidP="00F84264">
      <w:pPr>
        <w:numPr>
          <w:ilvl w:val="0"/>
          <w:numId w:val="4"/>
        </w:numPr>
        <w:spacing w:before="60" w:after="0" w:line="360" w:lineRule="auto"/>
      </w:pPr>
      <w:r w:rsidRPr="00854F36">
        <w:t>Successful login redirects to a landing page for Doc41 Web UI users with general information and the permitted document types for the logged-in user in Top-Level Navigation bar according to his role</w:t>
      </w:r>
    </w:p>
    <w:p w14:paraId="5D1F79C4" w14:textId="77777777" w:rsidR="00F84264" w:rsidRPr="00854F36" w:rsidRDefault="00F84264" w:rsidP="00F84264">
      <w:pPr>
        <w:numPr>
          <w:ilvl w:val="0"/>
          <w:numId w:val="4"/>
        </w:numPr>
        <w:spacing w:before="60" w:after="0" w:line="360" w:lineRule="auto"/>
      </w:pPr>
      <w:r w:rsidRPr="00854F36">
        <w:t>Selection of document type (and possibly download/upload) from Top Level Navigation leads to a search page for the selected document type</w:t>
      </w:r>
    </w:p>
    <w:p w14:paraId="1B8F45DF" w14:textId="77777777" w:rsidR="00F84264" w:rsidRPr="00854F36" w:rsidRDefault="00F84264" w:rsidP="00F84264">
      <w:pPr>
        <w:numPr>
          <w:ilvl w:val="0"/>
          <w:numId w:val="4"/>
        </w:numPr>
        <w:spacing w:before="60" w:after="0" w:line="360" w:lineRule="auto"/>
      </w:pPr>
      <w:r w:rsidRPr="00854F36">
        <w:t>For download: User enters search criteria (including identifying criteria which are validated against P2R to check if he is allowed to see the resulting documents) as defined for the given document type</w:t>
      </w:r>
    </w:p>
    <w:p w14:paraId="6278448A" w14:textId="77777777" w:rsidR="00F84264" w:rsidRPr="00854F36" w:rsidRDefault="00F84264" w:rsidP="00F84264">
      <w:pPr>
        <w:numPr>
          <w:ilvl w:val="1"/>
          <w:numId w:val="4"/>
        </w:numPr>
        <w:spacing w:before="60" w:after="0" w:line="360" w:lineRule="auto"/>
      </w:pPr>
      <w:r w:rsidRPr="00854F36">
        <w:t>User gets search result as a table where document attributes and a document URL is presented for each table entry</w:t>
      </w:r>
    </w:p>
    <w:p w14:paraId="3AEA5BBE" w14:textId="77777777" w:rsidR="00F84264" w:rsidRPr="00854F36" w:rsidRDefault="00F84264" w:rsidP="00F84264">
      <w:pPr>
        <w:numPr>
          <w:ilvl w:val="1"/>
          <w:numId w:val="4"/>
        </w:numPr>
        <w:spacing w:before="60" w:after="0" w:line="360" w:lineRule="auto"/>
      </w:pPr>
      <w:r w:rsidRPr="00854F36">
        <w:t>User can get back to search page or select a document URL for actually downloading it.</w:t>
      </w:r>
    </w:p>
    <w:p w14:paraId="4BCE5A4B" w14:textId="77777777" w:rsidR="00F84264" w:rsidRPr="00854F36" w:rsidRDefault="00F84264" w:rsidP="00F84264">
      <w:pPr>
        <w:numPr>
          <w:ilvl w:val="0"/>
          <w:numId w:val="4"/>
        </w:numPr>
        <w:spacing w:before="60" w:after="0" w:line="360" w:lineRule="auto"/>
      </w:pPr>
      <w:r w:rsidRPr="00854F36">
        <w:t xml:space="preserve">For upload: User enters identifying criteria which are validated against P2R values or uses a search help which lists </w:t>
      </w:r>
      <w:del w:id="42" w:author="Michael Fasse" w:date="2013-09-16T10:33:00Z">
        <w:r w:rsidRPr="00854F36" w:rsidDel="008F04F0">
          <w:delText xml:space="preserve">all open </w:delText>
        </w:r>
      </w:del>
      <w:r w:rsidRPr="00854F36">
        <w:t xml:space="preserve">P2R elements for his partner number </w:t>
      </w:r>
      <w:ins w:id="43" w:author="Michael Fasse" w:date="2013-09-16T10:34:00Z">
        <w:r w:rsidRPr="00854F36">
          <w:t xml:space="preserve">(if applicable) and selects the required object </w:t>
        </w:r>
      </w:ins>
      <w:del w:id="44" w:author="Michael Fasse" w:date="2013-09-16T10:35:00Z">
        <w:r w:rsidRPr="00854F36" w:rsidDel="008F04F0">
          <w:delText>with missing documents for upload</w:delText>
        </w:r>
      </w:del>
    </w:p>
    <w:p w14:paraId="466ADA05" w14:textId="77777777" w:rsidR="00F84264" w:rsidRPr="00854F36" w:rsidRDefault="00F84264" w:rsidP="00F84264">
      <w:pPr>
        <w:numPr>
          <w:ilvl w:val="1"/>
          <w:numId w:val="4"/>
        </w:numPr>
        <w:spacing w:before="60" w:after="0" w:line="360" w:lineRule="auto"/>
      </w:pPr>
      <w:r w:rsidRPr="00854F36">
        <w:t>User uploads document with attributes according to the given document type and an e-mail address for a Bayer contact to check the new document.</w:t>
      </w:r>
    </w:p>
    <w:p w14:paraId="0C3AC571" w14:textId="77777777" w:rsidR="00F84264" w:rsidRPr="00854F36" w:rsidRDefault="00F84264" w:rsidP="00F84264">
      <w:pPr>
        <w:numPr>
          <w:ilvl w:val="1"/>
          <w:numId w:val="4"/>
        </w:numPr>
        <w:spacing w:before="60" w:after="0" w:line="360" w:lineRule="auto"/>
      </w:pPr>
      <w:r w:rsidRPr="00854F36">
        <w:t xml:space="preserve">User gets a result page whether or not his document was uploaded. </w:t>
      </w:r>
    </w:p>
    <w:p w14:paraId="45B52870" w14:textId="77777777" w:rsidR="00F84264" w:rsidRDefault="00F84264" w:rsidP="00F84264"/>
    <w:p w14:paraId="187F6C43" w14:textId="06C49F4D" w:rsidR="00F84264" w:rsidRDefault="00F84264" w:rsidP="00F84264">
      <w:pPr>
        <w:pStyle w:val="berschrift2"/>
      </w:pPr>
      <w:bookmarkStart w:id="45" w:name="_Toc370815643"/>
      <w:r>
        <w:t>Authorization RFCs</w:t>
      </w:r>
      <w:bookmarkEnd w:id="45"/>
    </w:p>
    <w:p w14:paraId="1EB5AC40" w14:textId="77777777" w:rsidR="00F84264" w:rsidRPr="00854F36" w:rsidRDefault="00F84264" w:rsidP="00F84264">
      <w:r w:rsidRPr="00854F36">
        <w:t>Doc41 project has to provide RFCs for document download, document search and document upload. Document search should be provided as a table in BW.</w:t>
      </w:r>
    </w:p>
    <w:p w14:paraId="3A9DDABB" w14:textId="77777777" w:rsidR="00F84264" w:rsidRPr="00854F36" w:rsidRDefault="00F84264" w:rsidP="00F84264">
      <w:pPr>
        <w:spacing w:before="60"/>
      </w:pPr>
      <w:r w:rsidRPr="00854F36">
        <w:t xml:space="preserve">Doc41 project has to provide RFCs for checking the authorization of users to documents with P2R data. </w:t>
      </w:r>
    </w:p>
    <w:p w14:paraId="54DD1CB6" w14:textId="77777777" w:rsidR="00F84264" w:rsidRPr="00854F36" w:rsidRDefault="00F84264" w:rsidP="00F84264">
      <w:pPr>
        <w:numPr>
          <w:ilvl w:val="0"/>
          <w:numId w:val="5"/>
        </w:numPr>
        <w:spacing w:before="60" w:after="0" w:line="360" w:lineRule="auto"/>
      </w:pPr>
      <w:r w:rsidRPr="00854F36">
        <w:t xml:space="preserve">Supplier CoA Upload: The user (representing a </w:t>
      </w:r>
      <w:ins w:id="46" w:author="Michael Fasse" w:date="2013-09-03T13:41:00Z">
        <w:r w:rsidRPr="00854F36">
          <w:t xml:space="preserve">Raw Material/Bulk/Packaging Material Supplier </w:t>
        </w:r>
      </w:ins>
      <w:r w:rsidRPr="00854F36">
        <w:t>partner) has to provide first a vendor batch number</w:t>
      </w:r>
      <w:ins w:id="47" w:author="Michael Fasse" w:date="2013-09-03T13:42:00Z">
        <w:r w:rsidRPr="00854F36">
          <w:t xml:space="preserve"> and plant</w:t>
        </w:r>
      </w:ins>
      <w:r w:rsidRPr="00854F36">
        <w:t xml:space="preserve">. Then it is checked if any inspection lots are assigned to his vendor partner number and this vendor batch number in </w:t>
      </w:r>
      <w:ins w:id="48" w:author="Michael Fasse" w:date="2013-09-03T13:42:00Z">
        <w:r w:rsidRPr="00854F36">
          <w:t xml:space="preserve">the selected plant in </w:t>
        </w:r>
      </w:ins>
      <w:r w:rsidRPr="00854F36">
        <w:t xml:space="preserve">P2R or not. If more than one inspection lot is returned (return values are a table of entries with inspection lot number, material number, </w:t>
      </w:r>
      <w:ins w:id="49" w:author="Michael Fasse" w:date="2013-09-03T13:43:00Z">
        <w:r w:rsidRPr="00854F36">
          <w:t xml:space="preserve">material-text, </w:t>
        </w:r>
      </w:ins>
      <w:r w:rsidRPr="00854F36">
        <w:t xml:space="preserve">batch number and plant), the user has to specify the lot to which the uploaded CoA should be assigned.  </w:t>
      </w:r>
    </w:p>
    <w:p w14:paraId="41A357B8" w14:textId="77777777" w:rsidR="00F84264" w:rsidRPr="00854F36" w:rsidRDefault="00F84264" w:rsidP="00F84264">
      <w:pPr>
        <w:numPr>
          <w:ilvl w:val="0"/>
          <w:numId w:val="5"/>
        </w:numPr>
        <w:spacing w:before="60" w:after="0" w:line="360" w:lineRule="auto"/>
        <w:rPr>
          <w:ins w:id="50" w:author="Michael Fasse" w:date="2013-09-03T13:46:00Z"/>
        </w:rPr>
      </w:pPr>
      <w:r w:rsidRPr="00854F36">
        <w:t xml:space="preserve">Delivery Certificate Upload: The user (representing a Product Supplier partner) has to provide first </w:t>
      </w:r>
    </w:p>
    <w:p w14:paraId="3269135F" w14:textId="77777777" w:rsidR="00F84264" w:rsidRPr="00854F36" w:rsidRDefault="00F84264" w:rsidP="009A2978">
      <w:pPr>
        <w:numPr>
          <w:ilvl w:val="1"/>
          <w:numId w:val="5"/>
        </w:numPr>
        <w:spacing w:before="60" w:after="0" w:line="360" w:lineRule="auto"/>
        <w:ind w:left="1080"/>
        <w:rPr>
          <w:ins w:id="51" w:author="Michael Fasse" w:date="2013-09-03T13:46:00Z"/>
        </w:rPr>
      </w:pPr>
      <w:r w:rsidRPr="00854F36">
        <w:t xml:space="preserve">a material number </w:t>
      </w:r>
      <w:r w:rsidRPr="009A2978">
        <w:t>and/or</w:t>
      </w:r>
      <w:r w:rsidRPr="00854F36">
        <w:t xml:space="preserve"> batch number</w:t>
      </w:r>
      <w:ins w:id="52" w:author="Michael Fasse" w:date="2013-09-03T13:44:00Z">
        <w:r w:rsidRPr="00854F36">
          <w:t xml:space="preserve">, </w:t>
        </w:r>
      </w:ins>
      <w:ins w:id="53" w:author="Michael Fasse" w:date="2013-09-03T13:46:00Z">
        <w:r w:rsidRPr="00854F36">
          <w:t xml:space="preserve"> or</w:t>
        </w:r>
      </w:ins>
    </w:p>
    <w:p w14:paraId="04190213" w14:textId="77777777" w:rsidR="00F84264" w:rsidRPr="009A2978" w:rsidRDefault="00F84264" w:rsidP="009A2978">
      <w:pPr>
        <w:numPr>
          <w:ilvl w:val="1"/>
          <w:numId w:val="5"/>
        </w:numPr>
        <w:spacing w:before="60" w:after="0" w:line="360" w:lineRule="auto"/>
        <w:ind w:left="1080"/>
        <w:rPr>
          <w:ins w:id="54" w:author="Michael Fasse" w:date="2013-09-03T13:46:00Z"/>
        </w:rPr>
      </w:pPr>
      <w:ins w:id="55" w:author="Michael Fasse" w:date="2013-09-03T13:46:00Z">
        <w:r w:rsidRPr="00854F36">
          <w:t>a</w:t>
        </w:r>
      </w:ins>
      <w:ins w:id="56" w:author="Michael Fasse" w:date="2013-09-03T13:47:00Z">
        <w:r w:rsidRPr="00854F36">
          <w:t>n</w:t>
        </w:r>
      </w:ins>
      <w:ins w:id="57" w:author="Michael Fasse" w:date="2013-09-03T13:46:00Z">
        <w:r w:rsidRPr="00854F36">
          <w:t xml:space="preserve"> </w:t>
        </w:r>
        <w:proofErr w:type="spellStart"/>
        <w:r w:rsidRPr="00854F36">
          <w:t>oder</w:t>
        </w:r>
        <w:proofErr w:type="spellEnd"/>
        <w:r w:rsidRPr="00854F36">
          <w:t>-number</w:t>
        </w:r>
      </w:ins>
      <w:ins w:id="58" w:author="Michael Fasse" w:date="2013-09-03T13:47:00Z">
        <w:r w:rsidRPr="00854F36">
          <w:t xml:space="preserve">  </w:t>
        </w:r>
      </w:ins>
    </w:p>
    <w:p w14:paraId="4E714F38" w14:textId="77777777" w:rsidR="00F84264" w:rsidRPr="00854F36" w:rsidRDefault="00F84264" w:rsidP="009A2978">
      <w:pPr>
        <w:spacing w:before="60"/>
        <w:ind w:left="1080"/>
        <w:rPr>
          <w:ins w:id="59" w:author="Michael Fasse" w:date="2013-09-16T10:39:00Z"/>
        </w:rPr>
      </w:pPr>
      <w:proofErr w:type="gramStart"/>
      <w:ins w:id="60" w:author="Michael Fasse" w:date="2013-09-03T13:47:00Z">
        <w:r w:rsidRPr="00854F36">
          <w:t>and</w:t>
        </w:r>
        <w:proofErr w:type="gramEnd"/>
        <w:r w:rsidRPr="00854F36">
          <w:t xml:space="preserve"> </w:t>
        </w:r>
      </w:ins>
      <w:ins w:id="61" w:author="Michael Fasse" w:date="2013-09-03T13:44:00Z">
        <w:r w:rsidRPr="00854F36">
          <w:t>a plant</w:t>
        </w:r>
      </w:ins>
      <w:r w:rsidRPr="00854F36">
        <w:t xml:space="preserve"> and </w:t>
      </w:r>
      <w:del w:id="62" w:author="Michael Fasse" w:date="2013-09-03T13:47:00Z">
        <w:r w:rsidRPr="00854F36" w:rsidDel="00EB7B30">
          <w:delText xml:space="preserve">a </w:delText>
        </w:r>
      </w:del>
      <w:r w:rsidRPr="00854F36">
        <w:t xml:space="preserve">country code (picked from a select box with all countries). Then it is checked if the material and the batch </w:t>
      </w:r>
      <w:proofErr w:type="gramStart"/>
      <w:r w:rsidRPr="00854F36">
        <w:t>is</w:t>
      </w:r>
      <w:proofErr w:type="gramEnd"/>
      <w:r w:rsidRPr="00854F36">
        <w:t xml:space="preserve"> associated in P2R with the Product Supplier partner number assigned to the user or not</w:t>
      </w:r>
      <w:ins w:id="63" w:author="Michael Fasse" w:date="2013-09-03T13:47:00Z">
        <w:r w:rsidRPr="00854F36">
          <w:t xml:space="preserve"> resp. </w:t>
        </w:r>
      </w:ins>
      <w:ins w:id="64" w:author="Michael Fasse" w:date="2013-09-16T10:37:00Z">
        <w:r w:rsidRPr="00854F36">
          <w:t>it is check if the order is linked t</w:t>
        </w:r>
      </w:ins>
      <w:ins w:id="65" w:author="Michael Fasse" w:date="2013-09-16T10:38:00Z">
        <w:r w:rsidRPr="00854F36">
          <w:t xml:space="preserve">o the </w:t>
        </w:r>
      </w:ins>
      <w:ins w:id="66" w:author="Michael Fasse" w:date="2013-09-03T13:47:00Z">
        <w:r w:rsidRPr="00854F36">
          <w:t>Product Supplier partner n</w:t>
        </w:r>
      </w:ins>
      <w:ins w:id="67" w:author="Michael Fasse" w:date="2013-09-03T13:52:00Z">
        <w:r w:rsidRPr="00854F36">
          <w:t>u</w:t>
        </w:r>
      </w:ins>
      <w:ins w:id="68" w:author="Michael Fasse" w:date="2013-09-03T13:47:00Z">
        <w:r w:rsidRPr="00854F36">
          <w:t>mber.</w:t>
        </w:r>
      </w:ins>
      <w:del w:id="69" w:author="Michael Fasse" w:date="2013-09-03T13:47:00Z">
        <w:r w:rsidRPr="00854F36" w:rsidDel="00EB7B30">
          <w:delText xml:space="preserve">. </w:delText>
        </w:r>
      </w:del>
      <w:ins w:id="70" w:author="Michael Fasse" w:date="2013-09-16T10:38:00Z">
        <w:r w:rsidRPr="00854F36">
          <w:t xml:space="preserve">. </w:t>
        </w:r>
      </w:ins>
    </w:p>
    <w:p w14:paraId="6BF8F9A6" w14:textId="53C62B2A" w:rsidR="00F84264" w:rsidRPr="00854F36" w:rsidRDefault="00F84264" w:rsidP="009A2978">
      <w:pPr>
        <w:spacing w:before="60"/>
        <w:ind w:left="360"/>
      </w:pPr>
      <w:ins w:id="71" w:author="Michael Fasse" w:date="2013-09-16T10:38:00Z">
        <w:r w:rsidRPr="00854F36">
          <w:t>Error-messages “Incorrect</w:t>
        </w:r>
      </w:ins>
      <w:ins w:id="72" w:author="Michael Fasse" w:date="2013-09-16T10:39:00Z">
        <w:r w:rsidRPr="00854F36">
          <w:t xml:space="preserve"> </w:t>
        </w:r>
      </w:ins>
      <w:ins w:id="73" w:author="Michael Fasse" w:date="2013-09-16T10:38:00Z">
        <w:r w:rsidRPr="00854F36">
          <w:t>Order-Number</w:t>
        </w:r>
      </w:ins>
      <w:ins w:id="74" w:author="Michael Fasse" w:date="2013-09-16T10:39:00Z">
        <w:r w:rsidRPr="00854F36">
          <w:t>”</w:t>
        </w:r>
      </w:ins>
      <w:ins w:id="75" w:author="Michael Fasse" w:date="2013-09-16T10:38:00Z">
        <w:r w:rsidRPr="00854F36">
          <w:t xml:space="preserve">, </w:t>
        </w:r>
      </w:ins>
      <w:ins w:id="76" w:author="Michael Fasse" w:date="2013-09-16T10:39:00Z">
        <w:r w:rsidRPr="00854F36">
          <w:t>“</w:t>
        </w:r>
      </w:ins>
      <w:ins w:id="77" w:author="Michael Fasse" w:date="2013-09-16T10:38:00Z">
        <w:r w:rsidRPr="00854F36">
          <w:t xml:space="preserve">No </w:t>
        </w:r>
        <w:proofErr w:type="spellStart"/>
        <w:r w:rsidRPr="00854F36">
          <w:t>authorziation</w:t>
        </w:r>
        <w:proofErr w:type="spellEnd"/>
        <w:r w:rsidRPr="00854F36">
          <w:t xml:space="preserve"> for Order-Number</w:t>
        </w:r>
      </w:ins>
      <w:ins w:id="78" w:author="Michael Fasse" w:date="2013-09-16T10:39:00Z">
        <w:r w:rsidRPr="00854F36">
          <w:t>”</w:t>
        </w:r>
      </w:ins>
      <w:ins w:id="79" w:author="Michael Fasse" w:date="2013-09-16T10:38:00Z">
        <w:r w:rsidRPr="00854F36">
          <w:t xml:space="preserve">, </w:t>
        </w:r>
      </w:ins>
      <w:ins w:id="80" w:author="Michael Fasse" w:date="2013-09-16T10:39:00Z">
        <w:r w:rsidRPr="00854F36">
          <w:t>“</w:t>
        </w:r>
      </w:ins>
      <w:ins w:id="81" w:author="Michael Fasse" w:date="2013-09-16T10:38:00Z">
        <w:r w:rsidRPr="00854F36">
          <w:t>Material/Batch do</w:t>
        </w:r>
      </w:ins>
      <w:ins w:id="82" w:author="Michael Fasse" w:date="2013-09-16T10:39:00Z">
        <w:r w:rsidRPr="00854F36">
          <w:t>es</w:t>
        </w:r>
      </w:ins>
      <w:ins w:id="83" w:author="Michael Fasse" w:date="2013-09-16T10:38:00Z">
        <w:r w:rsidRPr="00854F36">
          <w:t xml:space="preserve"> not exist</w:t>
        </w:r>
      </w:ins>
      <w:ins w:id="84" w:author="Michael Fasse" w:date="2013-09-16T10:42:00Z">
        <w:r w:rsidRPr="00854F36">
          <w:t>/</w:t>
        </w:r>
      </w:ins>
      <w:ins w:id="85" w:author="Michael Fasse" w:date="2013-09-16T10:38:00Z">
        <w:r w:rsidRPr="00854F36">
          <w:t xml:space="preserve"> </w:t>
        </w:r>
      </w:ins>
      <w:proofErr w:type="gramStart"/>
      <w:ins w:id="86" w:author="Michael Fasse" w:date="2013-09-16T10:42:00Z">
        <w:r w:rsidRPr="00854F36">
          <w:t xml:space="preserve">no </w:t>
        </w:r>
      </w:ins>
      <w:ins w:id="87" w:author="Michael Fasse" w:date="2013-09-16T10:38:00Z">
        <w:r w:rsidRPr="00854F36">
          <w:t xml:space="preserve"> author</w:t>
        </w:r>
      </w:ins>
      <w:r w:rsidR="009A2978">
        <w:t>i</w:t>
      </w:r>
      <w:ins w:id="88" w:author="Michael Fasse" w:date="2013-09-16T10:38:00Z">
        <w:r w:rsidRPr="00854F36">
          <w:t>z</w:t>
        </w:r>
        <w:bookmarkStart w:id="89" w:name="_GoBack"/>
        <w:bookmarkEnd w:id="89"/>
        <w:r w:rsidRPr="00854F36">
          <w:t>ation</w:t>
        </w:r>
      </w:ins>
      <w:proofErr w:type="gramEnd"/>
      <w:ins w:id="90" w:author="Michael Fasse" w:date="2013-09-16T10:39:00Z">
        <w:r w:rsidRPr="00854F36">
          <w:t>”</w:t>
        </w:r>
      </w:ins>
      <w:ins w:id="91" w:author="Michael Fasse" w:date="2013-09-16T10:38:00Z">
        <w:r w:rsidRPr="00854F36">
          <w:t>.</w:t>
        </w:r>
      </w:ins>
    </w:p>
    <w:p w14:paraId="498E3B22" w14:textId="77777777" w:rsidR="00F84264" w:rsidRPr="00854F36" w:rsidRDefault="00F84264" w:rsidP="00F84264">
      <w:pPr>
        <w:numPr>
          <w:ilvl w:val="0"/>
          <w:numId w:val="5"/>
        </w:numPr>
        <w:spacing w:before="60" w:after="0" w:line="360" w:lineRule="auto"/>
        <w:rPr>
          <w:ins w:id="92" w:author="Michael Fasse" w:date="2013-09-03T13:49:00Z"/>
        </w:rPr>
      </w:pPr>
      <w:r w:rsidRPr="00854F36">
        <w:t xml:space="preserve">Delivery Certificate Download: </w:t>
      </w:r>
    </w:p>
    <w:p w14:paraId="707F5B7E" w14:textId="77777777" w:rsidR="00F84264" w:rsidRPr="00854F36" w:rsidRDefault="00F84264" w:rsidP="00F84264">
      <w:pPr>
        <w:spacing w:before="60"/>
        <w:ind w:left="720"/>
        <w:rPr>
          <w:ins w:id="93" w:author="Michael Fasse" w:date="2013-09-03T13:50:00Z"/>
        </w:rPr>
      </w:pPr>
      <w:proofErr w:type="spellStart"/>
      <w:ins w:id="94" w:author="Michael Fasse" w:date="2013-09-03T13:49:00Z">
        <w:r w:rsidRPr="00854F36">
          <w:t>DeliveryCertificateViewerCountry</w:t>
        </w:r>
        <w:proofErr w:type="spellEnd"/>
        <w:r w:rsidRPr="00854F36">
          <w:t xml:space="preserve">: </w:t>
        </w:r>
      </w:ins>
      <w:r w:rsidRPr="00854F36">
        <w:t xml:space="preserve">No RFC is needed for </w:t>
      </w:r>
      <w:proofErr w:type="gramStart"/>
      <w:r w:rsidRPr="00854F36">
        <w:t>authorization,</w:t>
      </w:r>
      <w:proofErr w:type="gramEnd"/>
      <w:r w:rsidRPr="00854F36">
        <w:t xml:space="preserve"> the user gets the role </w:t>
      </w:r>
      <w:proofErr w:type="spellStart"/>
      <w:r w:rsidRPr="00854F36">
        <w:t>DeliveryCertificateViewer</w:t>
      </w:r>
      <w:ins w:id="95" w:author="Michael Fasse" w:date="2013-09-03T13:50:00Z">
        <w:r w:rsidRPr="00854F36">
          <w:t>Country</w:t>
        </w:r>
      </w:ins>
      <w:proofErr w:type="spellEnd"/>
      <w:r w:rsidRPr="00854F36">
        <w:t xml:space="preserve"> from a Doc41 business administrator and a list of countries for which he should be able to download Delivery certificates. </w:t>
      </w:r>
    </w:p>
    <w:p w14:paraId="60E5F04D" w14:textId="77777777" w:rsidR="00F84264" w:rsidRDefault="00F84264" w:rsidP="00F84264">
      <w:pPr>
        <w:pStyle w:val="Listenabsatz"/>
        <w:numPr>
          <w:ilvl w:val="0"/>
          <w:numId w:val="5"/>
        </w:numPr>
      </w:pPr>
      <w:proofErr w:type="spellStart"/>
      <w:ins w:id="96" w:author="Michael Fasse" w:date="2013-09-03T13:50:00Z">
        <w:r w:rsidRPr="00854F36">
          <w:t>DeliveryCertificateViewerCustomer</w:t>
        </w:r>
        <w:proofErr w:type="spellEnd"/>
        <w:r w:rsidRPr="00854F36">
          <w:t xml:space="preserve">: </w:t>
        </w:r>
      </w:ins>
      <w:ins w:id="97" w:author="Michael Fasse" w:date="2013-09-03T13:52:00Z">
        <w:r w:rsidRPr="00854F36">
          <w:t>Delivery</w:t>
        </w:r>
      </w:ins>
      <w:ins w:id="98" w:author="Michael Fasse" w:date="2013-09-03T13:53:00Z">
        <w:r w:rsidRPr="00854F36">
          <w:t xml:space="preserve"> or </w:t>
        </w:r>
      </w:ins>
      <w:ins w:id="99" w:author="Michael Fasse" w:date="2013-09-03T13:52:00Z">
        <w:r w:rsidRPr="00854F36">
          <w:t>material</w:t>
        </w:r>
      </w:ins>
      <w:ins w:id="100" w:author="Michael Fasse" w:date="2013-09-16T10:40:00Z">
        <w:r w:rsidRPr="00854F36">
          <w:t xml:space="preserve"> or</w:t>
        </w:r>
      </w:ins>
      <w:ins w:id="101" w:author="Michael Fasse" w:date="2013-09-03T13:52:00Z">
        <w:r w:rsidRPr="00854F36">
          <w:t xml:space="preserve"> batch and country ha</w:t>
        </w:r>
      </w:ins>
      <w:ins w:id="102" w:author="Michael Fasse" w:date="2013-09-03T13:53:00Z">
        <w:r w:rsidRPr="00854F36">
          <w:t xml:space="preserve">ve to be entered. RFC has to check, that only </w:t>
        </w:r>
        <w:proofErr w:type="spellStart"/>
        <w:r w:rsidRPr="00854F36">
          <w:t>Material+Batch</w:t>
        </w:r>
        <w:proofErr w:type="spellEnd"/>
        <w:r w:rsidRPr="00854F36">
          <w:t xml:space="preserve"> for Deliveries to own </w:t>
        </w:r>
        <w:proofErr w:type="spellStart"/>
        <w:r w:rsidRPr="00854F36">
          <w:t>pat</w:t>
        </w:r>
      </w:ins>
      <w:ins w:id="103" w:author="Michael Fasse" w:date="2013-09-03T13:54:00Z">
        <w:r w:rsidRPr="00854F36">
          <w:t>n</w:t>
        </w:r>
      </w:ins>
      <w:ins w:id="104" w:author="Michael Fasse" w:date="2013-09-03T13:53:00Z">
        <w:r w:rsidRPr="00854F36">
          <w:t>er</w:t>
        </w:r>
        <w:proofErr w:type="spellEnd"/>
        <w:r w:rsidRPr="00854F36">
          <w:t>-number</w:t>
        </w:r>
      </w:ins>
      <w:ins w:id="105" w:author="Michael Fasse" w:date="2013-09-03T13:54:00Z">
        <w:r w:rsidRPr="00854F36">
          <w:t xml:space="preserve"> are returned.</w:t>
        </w:r>
      </w:ins>
    </w:p>
    <w:p w14:paraId="086372D7" w14:textId="6A395E92" w:rsidR="009B7A29" w:rsidRDefault="009B7A29">
      <w:r>
        <w:br w:type="page"/>
      </w:r>
    </w:p>
    <w:p w14:paraId="704099A7" w14:textId="1906A3ED" w:rsidR="00F84264" w:rsidRDefault="007F28E9" w:rsidP="007F28E9">
      <w:pPr>
        <w:pStyle w:val="berschrift1"/>
      </w:pPr>
      <w:bookmarkStart w:id="106" w:name="_Toc370815644"/>
      <w:r>
        <w:t>Business Unit SD</w:t>
      </w:r>
      <w:bookmarkEnd w:id="106"/>
    </w:p>
    <w:p w14:paraId="2ECB892D" w14:textId="29F75204" w:rsidR="007F28E9" w:rsidRDefault="007F28E9" w:rsidP="007F28E9">
      <w:pPr>
        <w:pStyle w:val="berschrift2"/>
      </w:pPr>
      <w:bookmarkStart w:id="107" w:name="_Toc370815645"/>
      <w:r>
        <w:t>Document Types</w:t>
      </w:r>
      <w:bookmarkEnd w:id="107"/>
    </w:p>
    <w:p w14:paraId="32BBF1BC" w14:textId="77777777" w:rsidR="007F28E9" w:rsidRPr="00854F36" w:rsidRDefault="007F28E9" w:rsidP="007F28E9">
      <w:pPr>
        <w:spacing w:before="60"/>
      </w:pPr>
      <w:r w:rsidRPr="00854F36">
        <w:t>Doc41 Web UI document types: The following document types are in scope</w:t>
      </w:r>
      <w:r w:rsidRPr="00854F36">
        <w:t xml:space="preserve"> for </w:t>
      </w:r>
      <w:r>
        <w:t xml:space="preserve">business unit </w:t>
      </w:r>
      <w:r w:rsidRPr="00854F36">
        <w:t>SD</w:t>
      </w:r>
      <w:r w:rsidRPr="00854F36">
        <w:t xml:space="preserve">: </w:t>
      </w:r>
    </w:p>
    <w:p w14:paraId="6F35753D" w14:textId="77777777" w:rsidR="007F28E9" w:rsidRPr="00854F36" w:rsidRDefault="007F28E9" w:rsidP="007F28E9">
      <w:pPr>
        <w:numPr>
          <w:ilvl w:val="0"/>
          <w:numId w:val="2"/>
        </w:numPr>
        <w:spacing w:before="60" w:after="0" w:line="360" w:lineRule="auto"/>
      </w:pPr>
      <w:r w:rsidRPr="00854F36">
        <w:t>CMR (incoming, “</w:t>
      </w:r>
      <w:proofErr w:type="spellStart"/>
      <w:r w:rsidRPr="00854F36">
        <w:t>Gelangensbestätigung</w:t>
      </w:r>
      <w:proofErr w:type="spellEnd"/>
      <w:r w:rsidRPr="00854F36">
        <w:t>”): Upload by carrier user. No download from external source.</w:t>
      </w:r>
    </w:p>
    <w:p w14:paraId="70DF8AFC" w14:textId="77777777" w:rsidR="007F28E9" w:rsidRPr="00854F36" w:rsidRDefault="007F28E9" w:rsidP="007F28E9">
      <w:pPr>
        <w:numPr>
          <w:ilvl w:val="0"/>
          <w:numId w:val="2"/>
        </w:numPr>
        <w:spacing w:before="60" w:after="0" w:line="360" w:lineRule="auto"/>
      </w:pPr>
      <w:r w:rsidRPr="00854F36">
        <w:t>CMR (outgoing): Download by carrier user. No upload from external source.</w:t>
      </w:r>
    </w:p>
    <w:p w14:paraId="4AE3E00E" w14:textId="77777777" w:rsidR="007F28E9" w:rsidRPr="00854F36" w:rsidRDefault="007F28E9" w:rsidP="007F28E9">
      <w:pPr>
        <w:numPr>
          <w:ilvl w:val="0"/>
          <w:numId w:val="2"/>
        </w:numPr>
        <w:spacing w:before="60" w:after="0" w:line="360" w:lineRule="auto"/>
      </w:pPr>
      <w:r w:rsidRPr="00854F36">
        <w:t>Air waybill: Upload and download by carrier user. Download by customs broker.</w:t>
      </w:r>
    </w:p>
    <w:p w14:paraId="23175254" w14:textId="77777777" w:rsidR="007F28E9" w:rsidRPr="00854F36" w:rsidRDefault="007F28E9" w:rsidP="007F28E9">
      <w:pPr>
        <w:numPr>
          <w:ilvl w:val="0"/>
          <w:numId w:val="2"/>
        </w:numPr>
        <w:spacing w:before="60" w:after="0" w:line="360" w:lineRule="auto"/>
      </w:pPr>
      <w:r w:rsidRPr="00854F36">
        <w:t>Bill of Lading: Upload and download by carrier user. Download by customs broker.</w:t>
      </w:r>
    </w:p>
    <w:p w14:paraId="50BE20CE" w14:textId="77777777" w:rsidR="007F28E9" w:rsidRPr="00854F36" w:rsidRDefault="007F28E9" w:rsidP="007F28E9">
      <w:pPr>
        <w:numPr>
          <w:ilvl w:val="0"/>
          <w:numId w:val="2"/>
        </w:numPr>
        <w:spacing w:before="60" w:after="0" w:line="360" w:lineRule="auto"/>
      </w:pPr>
      <w:r w:rsidRPr="00854F36">
        <w:t>Shipper’s declaration: Download by carrier user and by customs broker. No upload from external source.</w:t>
      </w:r>
    </w:p>
    <w:p w14:paraId="28FD52D5" w14:textId="77777777" w:rsidR="007F28E9" w:rsidRPr="00854F36" w:rsidRDefault="007F28E9" w:rsidP="007F28E9">
      <w:pPr>
        <w:numPr>
          <w:ilvl w:val="0"/>
          <w:numId w:val="2"/>
        </w:numPr>
        <w:spacing w:before="60" w:after="0" w:line="360" w:lineRule="auto"/>
      </w:pPr>
      <w:r w:rsidRPr="00854F36">
        <w:t>Waybill: Download by carrier user and by customs broker. No upload from external source.</w:t>
      </w:r>
    </w:p>
    <w:p w14:paraId="195F809C" w14:textId="77777777" w:rsidR="007F28E9" w:rsidRPr="00854F36" w:rsidRDefault="007F28E9" w:rsidP="007F28E9">
      <w:pPr>
        <w:pStyle w:val="Listenabsatz"/>
        <w:numPr>
          <w:ilvl w:val="0"/>
          <w:numId w:val="2"/>
        </w:numPr>
      </w:pPr>
      <w:r w:rsidRPr="00854F36">
        <w:t>FDA certificate: Download by carrier user and by customs broker. No upload from external</w:t>
      </w:r>
    </w:p>
    <w:p w14:paraId="759E0EE1" w14:textId="77777777" w:rsidR="007F28E9" w:rsidRDefault="007F28E9" w:rsidP="007F28E9"/>
    <w:p w14:paraId="62FC682A" w14:textId="13AEB0F6" w:rsidR="007F28E9" w:rsidRDefault="007F28E9" w:rsidP="007F28E9">
      <w:pPr>
        <w:pStyle w:val="berschrift2"/>
      </w:pPr>
      <w:bookmarkStart w:id="108" w:name="_Toc370815646"/>
      <w:r>
        <w:t>Roles</w:t>
      </w:r>
      <w:bookmarkEnd w:id="108"/>
    </w:p>
    <w:p w14:paraId="11CF2699" w14:textId="77777777" w:rsidR="007F28E9" w:rsidRPr="00854F36" w:rsidRDefault="007F28E9" w:rsidP="007F28E9">
      <w:pPr>
        <w:spacing w:before="60"/>
      </w:pPr>
      <w:r w:rsidRPr="00854F36">
        <w:t>Doc41 Web UI roles: The following roles are in scope</w:t>
      </w:r>
      <w:r>
        <w:t xml:space="preserve"> for business unit SD</w:t>
      </w:r>
      <w:r w:rsidRPr="00854F36">
        <w:t xml:space="preserve">: </w:t>
      </w:r>
    </w:p>
    <w:p w14:paraId="53088888" w14:textId="77777777" w:rsidR="007F28E9" w:rsidRPr="00854F36" w:rsidRDefault="007F28E9" w:rsidP="007F28E9">
      <w:pPr>
        <w:numPr>
          <w:ilvl w:val="0"/>
          <w:numId w:val="2"/>
        </w:numPr>
        <w:spacing w:before="60" w:after="0" w:line="360" w:lineRule="auto"/>
      </w:pPr>
      <w:r w:rsidRPr="00854F36">
        <w:t>Business Administrator  (only internal users): User Management, Document Type maintenance and Role association to users</w:t>
      </w:r>
    </w:p>
    <w:p w14:paraId="096AB827" w14:textId="77777777" w:rsidR="007F28E9" w:rsidRPr="00854F36" w:rsidRDefault="007F28E9" w:rsidP="007F28E9">
      <w:pPr>
        <w:numPr>
          <w:ilvl w:val="0"/>
          <w:numId w:val="2"/>
        </w:numPr>
        <w:spacing w:before="60" w:after="0" w:line="360" w:lineRule="auto"/>
      </w:pPr>
      <w:r w:rsidRPr="00854F36">
        <w:t>Technical Administrator (only internal users): Technical support team, system monitoring views</w:t>
      </w:r>
    </w:p>
    <w:p w14:paraId="5E27757A" w14:textId="77777777" w:rsidR="007F28E9" w:rsidRPr="00854F36" w:rsidRDefault="007F28E9" w:rsidP="007F28E9">
      <w:pPr>
        <w:numPr>
          <w:ilvl w:val="0"/>
          <w:numId w:val="2"/>
        </w:numPr>
        <w:spacing w:before="60" w:after="0" w:line="360" w:lineRule="auto"/>
      </w:pPr>
      <w:r w:rsidRPr="00854F36">
        <w:t>Carrier (only external users): Has upload access to document types CMR (incoming), Air waybill, Bill of Lading, has download access to Air waybill, Bill of Lading, Shipper’s declaration, Waybill, FDA certificate, CMR (outgoing)</w:t>
      </w:r>
    </w:p>
    <w:p w14:paraId="2AD2A3D6" w14:textId="77777777" w:rsidR="007F28E9" w:rsidRPr="00854F36" w:rsidRDefault="007F28E9" w:rsidP="007F28E9">
      <w:pPr>
        <w:pStyle w:val="Listenabsatz"/>
        <w:numPr>
          <w:ilvl w:val="0"/>
          <w:numId w:val="2"/>
        </w:numPr>
      </w:pPr>
      <w:r w:rsidRPr="00854F36">
        <w:t>Customs Broker (only external users): Has download access to Air waybill, Bill of Lading, Shipper’s declaration, Waybill, FDA certificate, CMR (outgoing)</w:t>
      </w:r>
    </w:p>
    <w:p w14:paraId="16D114B1" w14:textId="77777777" w:rsidR="007F28E9" w:rsidRDefault="007F28E9" w:rsidP="007F28E9"/>
    <w:p w14:paraId="4748530A" w14:textId="33C15E5E" w:rsidR="007F28E9" w:rsidRDefault="007F28E9" w:rsidP="007F28E9">
      <w:pPr>
        <w:pStyle w:val="berschrift2"/>
      </w:pPr>
      <w:bookmarkStart w:id="109" w:name="_Toc370815647"/>
      <w:r>
        <w:t>General Workflow</w:t>
      </w:r>
      <w:bookmarkEnd w:id="109"/>
    </w:p>
    <w:p w14:paraId="6338888B" w14:textId="48F5DE53" w:rsidR="00473E7D" w:rsidRPr="00473E7D" w:rsidRDefault="00473E7D" w:rsidP="00473E7D">
      <w:pPr>
        <w:spacing w:before="60"/>
      </w:pPr>
      <w:r>
        <w:t>Doc41 Web UI General W</w:t>
      </w:r>
      <w:r w:rsidRPr="00473E7D">
        <w:t>orkflow for normal users:</w:t>
      </w:r>
    </w:p>
    <w:p w14:paraId="0ADB2DDE" w14:textId="77777777" w:rsidR="00473E7D" w:rsidRPr="00473E7D" w:rsidRDefault="00473E7D" w:rsidP="00473E7D">
      <w:pPr>
        <w:numPr>
          <w:ilvl w:val="0"/>
          <w:numId w:val="6"/>
        </w:numPr>
        <w:spacing w:before="60" w:after="0" w:line="360" w:lineRule="auto"/>
      </w:pPr>
      <w:r w:rsidRPr="00473E7D">
        <w:t>Login with username and password on Doc41 Web UI Login Page</w:t>
      </w:r>
    </w:p>
    <w:p w14:paraId="157B4A4F" w14:textId="77777777" w:rsidR="00473E7D" w:rsidRPr="00473E7D" w:rsidRDefault="00473E7D" w:rsidP="00473E7D">
      <w:pPr>
        <w:numPr>
          <w:ilvl w:val="0"/>
          <w:numId w:val="6"/>
        </w:numPr>
        <w:spacing w:before="60" w:after="0" w:line="360" w:lineRule="auto"/>
      </w:pPr>
      <w:r w:rsidRPr="00473E7D">
        <w:t>Successful login redirects to a landing page for Doc41 Web UI users with general information and the permitted document types for the logged-in user in Top-Level Navigation bar according to his role</w:t>
      </w:r>
    </w:p>
    <w:p w14:paraId="35DE7611" w14:textId="77777777" w:rsidR="00473E7D" w:rsidRPr="00473E7D" w:rsidRDefault="00473E7D" w:rsidP="00473E7D">
      <w:pPr>
        <w:numPr>
          <w:ilvl w:val="0"/>
          <w:numId w:val="6"/>
        </w:numPr>
        <w:spacing w:before="60" w:after="0" w:line="360" w:lineRule="auto"/>
      </w:pPr>
      <w:r w:rsidRPr="00473E7D">
        <w:t>Selection of document type (and possibly download/upload) from Top Level Navigation leads to a search page for the selected document type</w:t>
      </w:r>
    </w:p>
    <w:p w14:paraId="32643AF3" w14:textId="77777777" w:rsidR="00473E7D" w:rsidRPr="00473E7D" w:rsidRDefault="00473E7D" w:rsidP="00473E7D">
      <w:pPr>
        <w:numPr>
          <w:ilvl w:val="0"/>
          <w:numId w:val="6"/>
        </w:numPr>
        <w:spacing w:before="60" w:after="0" w:line="360" w:lineRule="auto"/>
      </w:pPr>
      <w:r w:rsidRPr="00473E7D">
        <w:t>For download: User enters search criteria (including identifying criteria which are validated against P2R to check if he is allowed to see the resulting documents) as defined for the given document type</w:t>
      </w:r>
    </w:p>
    <w:p w14:paraId="4A364EC6" w14:textId="77777777" w:rsidR="00473E7D" w:rsidRPr="00473E7D" w:rsidRDefault="00473E7D" w:rsidP="00473E7D">
      <w:pPr>
        <w:numPr>
          <w:ilvl w:val="1"/>
          <w:numId w:val="6"/>
        </w:numPr>
        <w:spacing w:before="60" w:after="0" w:line="360" w:lineRule="auto"/>
      </w:pPr>
      <w:r w:rsidRPr="00473E7D">
        <w:t>User gets search result as a table where document attributes and a document URL is presented for each table entry</w:t>
      </w:r>
    </w:p>
    <w:p w14:paraId="2078DB3F" w14:textId="77777777" w:rsidR="00473E7D" w:rsidRPr="00473E7D" w:rsidRDefault="00473E7D" w:rsidP="00473E7D">
      <w:pPr>
        <w:numPr>
          <w:ilvl w:val="1"/>
          <w:numId w:val="6"/>
        </w:numPr>
        <w:spacing w:before="60" w:after="0" w:line="360" w:lineRule="auto"/>
      </w:pPr>
      <w:r w:rsidRPr="00473E7D">
        <w:t>User can get back to search page or select a document URL for actually downloading it.</w:t>
      </w:r>
    </w:p>
    <w:p w14:paraId="577FC724" w14:textId="77777777" w:rsidR="00473E7D" w:rsidRPr="00473E7D" w:rsidRDefault="00473E7D" w:rsidP="00473E7D">
      <w:pPr>
        <w:numPr>
          <w:ilvl w:val="1"/>
          <w:numId w:val="6"/>
        </w:numPr>
        <w:spacing w:before="60" w:after="0" w:line="360" w:lineRule="auto"/>
      </w:pPr>
      <w:r w:rsidRPr="00473E7D">
        <w:t xml:space="preserve">Users of the customs broker role (SD) for download will get a link to the system with a </w:t>
      </w:r>
      <w:proofErr w:type="spellStart"/>
      <w:r w:rsidRPr="00473E7D">
        <w:t>precomputed</w:t>
      </w:r>
      <w:proofErr w:type="spellEnd"/>
      <w:r w:rsidRPr="00473E7D">
        <w:t xml:space="preserve"> search result for a document, the user uses the link, will have to login and will be able to get the download of the document afterwards.</w:t>
      </w:r>
    </w:p>
    <w:p w14:paraId="5C07A650" w14:textId="77777777" w:rsidR="00473E7D" w:rsidRPr="00473E7D" w:rsidRDefault="00473E7D" w:rsidP="00473E7D">
      <w:pPr>
        <w:numPr>
          <w:ilvl w:val="0"/>
          <w:numId w:val="6"/>
        </w:numPr>
        <w:spacing w:before="60" w:after="0" w:line="360" w:lineRule="auto"/>
      </w:pPr>
      <w:r w:rsidRPr="00473E7D">
        <w:t>For upload: User enters identifying criteria which are validated against P2R values or uses a search help which lists all open P2R elements for his (forwarder) partner number with missing documents for upload</w:t>
      </w:r>
    </w:p>
    <w:p w14:paraId="2C843D08" w14:textId="77777777" w:rsidR="00473E7D" w:rsidRPr="00473E7D" w:rsidRDefault="00473E7D" w:rsidP="00473E7D">
      <w:pPr>
        <w:numPr>
          <w:ilvl w:val="1"/>
          <w:numId w:val="6"/>
        </w:numPr>
        <w:spacing w:before="60" w:after="0" w:line="360" w:lineRule="auto"/>
      </w:pPr>
      <w:r w:rsidRPr="00473E7D">
        <w:t>User uploads document with attributes according to the given document type and an e-mail address for a Bayer contact to check the new document.</w:t>
      </w:r>
    </w:p>
    <w:p w14:paraId="60F86180" w14:textId="682619F2" w:rsidR="007F28E9" w:rsidRPr="00473E7D" w:rsidRDefault="00473E7D" w:rsidP="00473E7D">
      <w:r w:rsidRPr="00473E7D">
        <w:t>User gets a result page whether or not his document was uploaded.</w:t>
      </w:r>
    </w:p>
    <w:p w14:paraId="1C4E0116" w14:textId="75569EEC" w:rsidR="007F28E9" w:rsidRPr="007F28E9" w:rsidRDefault="007F28E9" w:rsidP="007F28E9">
      <w:pPr>
        <w:pStyle w:val="berschrift2"/>
      </w:pPr>
      <w:bookmarkStart w:id="110" w:name="_Toc370815648"/>
      <w:r>
        <w:t>Authorization RFCs</w:t>
      </w:r>
      <w:bookmarkEnd w:id="110"/>
    </w:p>
    <w:p w14:paraId="6E13839E" w14:textId="4DFFAD93" w:rsidR="007F28E9" w:rsidRPr="00473E7D" w:rsidRDefault="00473E7D" w:rsidP="007F28E9">
      <w:r w:rsidRPr="00473E7D">
        <w:t>Doc41 project has to provide RFCs for document download, document search and document upload. Document search should be provided as a table in BW.</w:t>
      </w:r>
    </w:p>
    <w:p w14:paraId="2B7E66DA" w14:textId="77777777" w:rsidR="00473E7D" w:rsidRPr="00473E7D" w:rsidRDefault="00473E7D" w:rsidP="00473E7D">
      <w:pPr>
        <w:spacing w:before="60"/>
      </w:pPr>
      <w:r w:rsidRPr="00473E7D">
        <w:t xml:space="preserve">Doc41 project has to provide RFCs for checking the authorization of users to documents with P2R data. </w:t>
      </w:r>
    </w:p>
    <w:p w14:paraId="2B3C7F8E" w14:textId="77777777" w:rsidR="00473E7D" w:rsidRPr="00473E7D" w:rsidRDefault="00473E7D" w:rsidP="00473E7D">
      <w:pPr>
        <w:numPr>
          <w:ilvl w:val="0"/>
          <w:numId w:val="5"/>
        </w:numPr>
        <w:spacing w:before="60" w:after="0" w:line="360" w:lineRule="auto"/>
      </w:pPr>
      <w:r w:rsidRPr="00473E7D">
        <w:t xml:space="preserve">CMR (incoming) Upload: The user (representing a carrier partner) has to provide first a delivery number or a shipping unit number in one reference number field. Then this reference number is interpreted as a shipping unit number and is checked whether the carrier’s partner number is assigned to it in P2R or not. If no assignment can be found, the reference number is interpreted as a delivery number and is checked whether the carrier’s partner number is assigned to it in P2R or not. The result is returned. If the user does not know any of these numbers a help screen should be available after a button click where a list of deliveries is presented for the carrier’s partner number. They should not be older than 90 days and only the deliveries should be presented where the CMR document is still missing.  The fields of this list should consist of reference number (delivery number or shipping unit number), ship-to number, sold-to number, loading location, </w:t>
      </w:r>
      <w:proofErr w:type="gramStart"/>
      <w:r w:rsidRPr="00473E7D">
        <w:t>destination,</w:t>
      </w:r>
      <w:proofErr w:type="gramEnd"/>
      <w:r w:rsidRPr="00473E7D">
        <w:t xml:space="preserve"> goods issue date and responsible Bayer company.</w:t>
      </w:r>
    </w:p>
    <w:p w14:paraId="4AF63391" w14:textId="77777777" w:rsidR="00473E7D" w:rsidRPr="00473E7D" w:rsidRDefault="00473E7D" w:rsidP="00473E7D">
      <w:pPr>
        <w:numPr>
          <w:ilvl w:val="0"/>
          <w:numId w:val="5"/>
        </w:numPr>
        <w:spacing w:before="60" w:after="0" w:line="360" w:lineRule="auto"/>
      </w:pPr>
      <w:r w:rsidRPr="00473E7D">
        <w:t xml:space="preserve">Air waybill Upload: The user (representing a carrier partner) has to provide first a delivery number or a shipping unit number in one reference number field. Then this reference number is interpreted as a shipping unit number and is checked whether the carrier’s partner number is assigned to it in P2R or not. If no assignment can be found, the reference number is interpreted as a delivery number and is checked whether the carrier’s partner number is assigned to it in P2R or not. The result is returned. If the user does not know any of these numbers a help screen should be available after a button click where a list of deliveries is presented for the carrier’s partner number. They should not be older than 90 days and only the deliveries should be presented where the Air waybill document is still missing.  The fields of this list should consist of reference number (delivery number or shipping unit number), ship-to number, sold-to number, loading location, </w:t>
      </w:r>
      <w:proofErr w:type="gramStart"/>
      <w:r w:rsidRPr="00473E7D">
        <w:t>destination,</w:t>
      </w:r>
      <w:proofErr w:type="gramEnd"/>
      <w:r w:rsidRPr="00473E7D">
        <w:t xml:space="preserve"> goods issue date and responsible Bayer company.</w:t>
      </w:r>
    </w:p>
    <w:p w14:paraId="6225185E" w14:textId="77777777" w:rsidR="00473E7D" w:rsidRPr="00473E7D" w:rsidRDefault="00473E7D" w:rsidP="00473E7D">
      <w:pPr>
        <w:numPr>
          <w:ilvl w:val="0"/>
          <w:numId w:val="5"/>
        </w:numPr>
        <w:spacing w:before="60" w:after="0" w:line="360" w:lineRule="auto"/>
      </w:pPr>
      <w:r w:rsidRPr="00473E7D">
        <w:t xml:space="preserve">Bill of Lading Upload: The user (representing a carrier partner) has to provide first a delivery number or a shipping unit number in one reference number field. Then this reference number is interpreted as a shipping unit number and is checked whether the carrier’s partner number is assigned to it in P2R or not. If no assignment can be found, the reference number is interpreted as a delivery number and is checked whether the carrier’s partner number is assigned to it in P2R or not. The result is returned. If the user does not know any of these numbers a help screen should be available after a button click where a list of deliveries is presented for the carrier’s partner number. They should not be older than 90 days and only the deliveries should be presented where the Bill of Lading document is still missing.  The fields of this list should consist of reference number (delivery number or shipping unit number), ship-to number, sold-to number, loading location, </w:t>
      </w:r>
      <w:proofErr w:type="gramStart"/>
      <w:r w:rsidRPr="00473E7D">
        <w:t>destination,</w:t>
      </w:r>
      <w:proofErr w:type="gramEnd"/>
      <w:r w:rsidRPr="00473E7D">
        <w:t xml:space="preserve"> goods issue date and responsible Bayer company.</w:t>
      </w:r>
    </w:p>
    <w:p w14:paraId="4424AE0F" w14:textId="77777777" w:rsidR="00473E7D" w:rsidRPr="00473E7D" w:rsidRDefault="00473E7D" w:rsidP="00473E7D">
      <w:pPr>
        <w:numPr>
          <w:ilvl w:val="0"/>
          <w:numId w:val="5"/>
        </w:numPr>
        <w:spacing w:before="60" w:after="0" w:line="360" w:lineRule="auto"/>
      </w:pPr>
      <w:r w:rsidRPr="00473E7D">
        <w:t xml:space="preserve">Air waybill, Bill of Lading, Shipper’s declaration, Waybill, FDA certificate, CMR (outgoing) Download:  </w:t>
      </w:r>
    </w:p>
    <w:p w14:paraId="4E363C1B" w14:textId="77777777" w:rsidR="00473E7D" w:rsidRPr="00473E7D" w:rsidRDefault="00473E7D" w:rsidP="00473E7D">
      <w:pPr>
        <w:numPr>
          <w:ilvl w:val="1"/>
          <w:numId w:val="5"/>
        </w:numPr>
        <w:spacing w:before="60" w:after="0" w:line="360" w:lineRule="auto"/>
      </w:pPr>
      <w:r w:rsidRPr="00473E7D">
        <w:t xml:space="preserve">Carrier user: The user (representing a carrier partner) has to provide first a delivery number or a shipping unit number in one reference number field. Then this reference number is interpreted as a shipping unit number and is checked whether the carrier’s partner number is assigned to it in P2R or not. If no assignment can be found, the reference number is interpreted as a delivery number and is checked whether the carrier’s partner number is assigned to it in P2R or not. </w:t>
      </w:r>
    </w:p>
    <w:p w14:paraId="11ACBCAA" w14:textId="77777777" w:rsidR="00473E7D" w:rsidRPr="00473E7D" w:rsidRDefault="00473E7D" w:rsidP="00473E7D">
      <w:pPr>
        <w:numPr>
          <w:ilvl w:val="1"/>
          <w:numId w:val="5"/>
        </w:numPr>
        <w:spacing w:before="60" w:after="0" w:line="360" w:lineRule="auto"/>
      </w:pPr>
      <w:r w:rsidRPr="00473E7D">
        <w:t xml:space="preserve">Customs broker user: In this case the user gets a link to a document accessible via Doc41 Web UI from an internal contact person (Bayer). For this, no authorization RFC is </w:t>
      </w:r>
      <w:proofErr w:type="gramStart"/>
      <w:r w:rsidRPr="00473E7D">
        <w:t>necessary,</w:t>
      </w:r>
      <w:proofErr w:type="gramEnd"/>
      <w:r w:rsidRPr="00473E7D">
        <w:t xml:space="preserve"> the customs broker user can enter the URL in his browser and will login to the Doc41 Web UI where he must be administered by internal business administrators with external CWID and password in the customs broker role. The Bayer internal distributor of the Doc41 Web UI document link is responsible that the link will be mailed to the correct recipient. The link is generated by Doc41 Core and limited to one read attempt (after that the Doc41 URL to this </w:t>
      </w:r>
      <w:proofErr w:type="spellStart"/>
      <w:r w:rsidRPr="00473E7D">
        <w:t>DocID</w:t>
      </w:r>
      <w:proofErr w:type="spellEnd"/>
      <w:r w:rsidRPr="00473E7D">
        <w:t xml:space="preserve"> will be invalidated by Doc41 Core). After successful login and check if the user has the customs broker role the document encoded in the link will be presented to him.</w:t>
      </w:r>
    </w:p>
    <w:p w14:paraId="64B2CE8C" w14:textId="77777777" w:rsidR="00473E7D" w:rsidRPr="007F28E9" w:rsidRDefault="00473E7D" w:rsidP="007F28E9"/>
    <w:p w14:paraId="7E2B6F4E" w14:textId="053462BF" w:rsidR="009B7A29" w:rsidRDefault="009B7A29">
      <w:r>
        <w:br w:type="page"/>
      </w:r>
    </w:p>
    <w:p w14:paraId="58A65C83" w14:textId="21B30D64" w:rsidR="00F84264" w:rsidRDefault="007F28E9" w:rsidP="007F28E9">
      <w:pPr>
        <w:pStyle w:val="berschrift1"/>
      </w:pPr>
      <w:bookmarkStart w:id="111" w:name="_Toc370815649"/>
      <w:r>
        <w:t>Business Unit PT</w:t>
      </w:r>
      <w:bookmarkEnd w:id="111"/>
    </w:p>
    <w:p w14:paraId="6D1587F9" w14:textId="581C34D2" w:rsidR="007F28E9" w:rsidRDefault="007F28E9" w:rsidP="007F28E9">
      <w:pPr>
        <w:pStyle w:val="berschrift2"/>
      </w:pPr>
      <w:bookmarkStart w:id="112" w:name="_Toc370815650"/>
      <w:r>
        <w:t>Document Types</w:t>
      </w:r>
      <w:bookmarkEnd w:id="112"/>
    </w:p>
    <w:p w14:paraId="3522DB9E" w14:textId="77041476" w:rsidR="007F28E9" w:rsidRPr="00854F36" w:rsidRDefault="007F28E9" w:rsidP="007F28E9">
      <w:pPr>
        <w:spacing w:before="60"/>
      </w:pPr>
      <w:r w:rsidRPr="00854F36">
        <w:t>The following document types are in scope</w:t>
      </w:r>
      <w:r>
        <w:t xml:space="preserve"> for business unit PT</w:t>
      </w:r>
      <w:r w:rsidRPr="00854F36">
        <w:t xml:space="preserve">: </w:t>
      </w:r>
    </w:p>
    <w:p w14:paraId="154FFFFD" w14:textId="77777777" w:rsidR="007F28E9" w:rsidRPr="00854F36" w:rsidRDefault="007F28E9" w:rsidP="007F28E9">
      <w:pPr>
        <w:numPr>
          <w:ilvl w:val="0"/>
          <w:numId w:val="2"/>
        </w:numPr>
        <w:spacing w:before="60" w:after="0" w:line="360" w:lineRule="auto"/>
      </w:pPr>
      <w:proofErr w:type="spellStart"/>
      <w:r w:rsidRPr="00854F36">
        <w:t>HighRes</w:t>
      </w:r>
      <w:proofErr w:type="spellEnd"/>
      <w:r w:rsidRPr="00854F36">
        <w:t xml:space="preserve"> Layout (HRL): Download and upload by layout supplier.</w:t>
      </w:r>
    </w:p>
    <w:p w14:paraId="391C3A3E" w14:textId="77777777" w:rsidR="007F28E9" w:rsidRPr="00854F36" w:rsidRDefault="007F28E9" w:rsidP="007F28E9">
      <w:pPr>
        <w:numPr>
          <w:ilvl w:val="0"/>
          <w:numId w:val="2"/>
        </w:numPr>
        <w:spacing w:before="60" w:after="0" w:line="360" w:lineRule="auto"/>
      </w:pPr>
      <w:proofErr w:type="spellStart"/>
      <w:r w:rsidRPr="00854F36">
        <w:t>LowRes</w:t>
      </w:r>
      <w:proofErr w:type="spellEnd"/>
      <w:r w:rsidRPr="00854F36">
        <w:t xml:space="preserve"> Artwork (LRA): Download by layout supplier. No upload from external source.</w:t>
      </w:r>
    </w:p>
    <w:p w14:paraId="0AF3323F" w14:textId="77777777" w:rsidR="007F28E9" w:rsidRPr="00854F36" w:rsidRDefault="007F28E9" w:rsidP="007F28E9">
      <w:pPr>
        <w:numPr>
          <w:ilvl w:val="0"/>
          <w:numId w:val="2"/>
        </w:numPr>
        <w:spacing w:before="60" w:after="0" w:line="360" w:lineRule="auto"/>
      </w:pPr>
      <w:r w:rsidRPr="00854F36">
        <w:t>Packaging Specification (PMS): Download by PM supplier.  No upload from external source.</w:t>
      </w:r>
    </w:p>
    <w:p w14:paraId="2EDB4692" w14:textId="77777777" w:rsidR="007F28E9" w:rsidRPr="00854F36" w:rsidRDefault="007F28E9" w:rsidP="007F28E9">
      <w:pPr>
        <w:numPr>
          <w:ilvl w:val="0"/>
          <w:numId w:val="2"/>
        </w:numPr>
        <w:spacing w:before="60" w:after="0" w:line="360" w:lineRule="auto"/>
      </w:pPr>
      <w:r w:rsidRPr="00854F36">
        <w:t>Technical Drawing (DRA): Download by PM supplier.  No upload from external source.</w:t>
      </w:r>
    </w:p>
    <w:p w14:paraId="2D2F24E9" w14:textId="77777777" w:rsidR="007F28E9" w:rsidRPr="00854F36" w:rsidRDefault="007F28E9" w:rsidP="007F28E9">
      <w:pPr>
        <w:numPr>
          <w:ilvl w:val="0"/>
          <w:numId w:val="2"/>
        </w:numPr>
        <w:spacing w:before="60" w:after="0" w:line="360" w:lineRule="auto"/>
      </w:pPr>
      <w:r w:rsidRPr="00854F36">
        <w:t>Technical packaging and delivery requirements (PDR): Download by PM supplier.  No upload from external source.</w:t>
      </w:r>
    </w:p>
    <w:p w14:paraId="4D232FAF" w14:textId="77777777" w:rsidR="007F28E9" w:rsidRDefault="007F28E9" w:rsidP="007F28E9"/>
    <w:p w14:paraId="59E92CC8" w14:textId="6167D72F" w:rsidR="007F28E9" w:rsidRDefault="007F28E9" w:rsidP="007F28E9">
      <w:pPr>
        <w:pStyle w:val="berschrift2"/>
      </w:pPr>
      <w:bookmarkStart w:id="113" w:name="_Toc370815651"/>
      <w:r>
        <w:t>Roles</w:t>
      </w:r>
      <w:bookmarkEnd w:id="113"/>
    </w:p>
    <w:p w14:paraId="743E0E07" w14:textId="16C034B3" w:rsidR="007F28E9" w:rsidRPr="00854F36" w:rsidRDefault="007F28E9" w:rsidP="007F28E9">
      <w:pPr>
        <w:spacing w:before="60"/>
      </w:pPr>
      <w:r w:rsidRPr="00854F36">
        <w:t xml:space="preserve">The following roles are in scope (only PTMS view): </w:t>
      </w:r>
    </w:p>
    <w:p w14:paraId="0BAD29F1" w14:textId="77777777" w:rsidR="007F28E9" w:rsidRPr="00854F36" w:rsidRDefault="007F28E9" w:rsidP="007F28E9">
      <w:pPr>
        <w:numPr>
          <w:ilvl w:val="0"/>
          <w:numId w:val="2"/>
        </w:numPr>
        <w:spacing w:before="60" w:after="0" w:line="360" w:lineRule="auto"/>
      </w:pPr>
      <w:r w:rsidRPr="00854F36">
        <w:t>Business Administrator  (only internal users): User Management, Document Type maintenance and Role association to users</w:t>
      </w:r>
    </w:p>
    <w:p w14:paraId="0D2EBEB9" w14:textId="77777777" w:rsidR="007F28E9" w:rsidRPr="00854F36" w:rsidRDefault="007F28E9" w:rsidP="007F28E9">
      <w:pPr>
        <w:numPr>
          <w:ilvl w:val="0"/>
          <w:numId w:val="2"/>
        </w:numPr>
        <w:spacing w:before="60" w:after="0" w:line="360" w:lineRule="auto"/>
      </w:pPr>
      <w:r w:rsidRPr="00854F36">
        <w:t>Technical Administrator (only internal users): Technical support team, system monitoring views</w:t>
      </w:r>
    </w:p>
    <w:p w14:paraId="55576D36" w14:textId="77777777" w:rsidR="007F28E9" w:rsidRPr="00854F36" w:rsidRDefault="007F28E9" w:rsidP="007F28E9">
      <w:pPr>
        <w:numPr>
          <w:ilvl w:val="0"/>
          <w:numId w:val="2"/>
        </w:numPr>
        <w:spacing w:before="60" w:after="0" w:line="360" w:lineRule="auto"/>
      </w:pPr>
      <w:r w:rsidRPr="00854F36">
        <w:t xml:space="preserve">Layout Supplier (only external users): Has download and upload access to document type </w:t>
      </w:r>
      <w:proofErr w:type="spellStart"/>
      <w:r w:rsidRPr="00854F36">
        <w:t>HighRes</w:t>
      </w:r>
      <w:proofErr w:type="spellEnd"/>
      <w:r w:rsidRPr="00854F36">
        <w:t xml:space="preserve"> Layout, download access to document type </w:t>
      </w:r>
      <w:proofErr w:type="spellStart"/>
      <w:r w:rsidRPr="00854F36">
        <w:t>LowRes</w:t>
      </w:r>
      <w:proofErr w:type="spellEnd"/>
      <w:r w:rsidRPr="00854F36">
        <w:t xml:space="preserve"> Artwork.</w:t>
      </w:r>
    </w:p>
    <w:p w14:paraId="16059EB1" w14:textId="77777777" w:rsidR="007F28E9" w:rsidRPr="00854F36" w:rsidRDefault="007F28E9" w:rsidP="007F28E9">
      <w:pPr>
        <w:pStyle w:val="Listenabsatz"/>
        <w:numPr>
          <w:ilvl w:val="0"/>
          <w:numId w:val="2"/>
        </w:numPr>
      </w:pPr>
      <w:r w:rsidRPr="00854F36">
        <w:t>PM supplier (only external users): Has download access to document types Packing specification, Technical Drawing and Technical packaging and delivery requirements</w:t>
      </w:r>
    </w:p>
    <w:p w14:paraId="67B720CE" w14:textId="77777777" w:rsidR="007F28E9" w:rsidRDefault="007F28E9" w:rsidP="007F28E9"/>
    <w:p w14:paraId="77726CE7" w14:textId="08B2A18A" w:rsidR="007F28E9" w:rsidRDefault="007F28E9" w:rsidP="007F28E9">
      <w:pPr>
        <w:pStyle w:val="berschrift2"/>
      </w:pPr>
      <w:bookmarkStart w:id="114" w:name="_Toc370815652"/>
      <w:r>
        <w:t>General Workflow</w:t>
      </w:r>
      <w:bookmarkEnd w:id="114"/>
    </w:p>
    <w:p w14:paraId="38DF58D6" w14:textId="77777777" w:rsidR="00E47B33" w:rsidRPr="00E47B33" w:rsidRDefault="00E47B33" w:rsidP="00E47B33">
      <w:pPr>
        <w:spacing w:before="60"/>
      </w:pPr>
      <w:r w:rsidRPr="00E47B33">
        <w:t xml:space="preserve">Doc41 Web UI General </w:t>
      </w:r>
      <w:proofErr w:type="gramStart"/>
      <w:r w:rsidRPr="00E47B33">
        <w:t>workflow</w:t>
      </w:r>
      <w:proofErr w:type="gramEnd"/>
      <w:r w:rsidRPr="00E47B33">
        <w:t xml:space="preserve"> for normal users:</w:t>
      </w:r>
    </w:p>
    <w:p w14:paraId="6B5FCA8E" w14:textId="77777777" w:rsidR="00E47B33" w:rsidRPr="00E47B33" w:rsidRDefault="00E47B33" w:rsidP="00E47B33">
      <w:pPr>
        <w:numPr>
          <w:ilvl w:val="0"/>
          <w:numId w:val="7"/>
        </w:numPr>
        <w:spacing w:before="60" w:after="0" w:line="360" w:lineRule="auto"/>
      </w:pPr>
      <w:r w:rsidRPr="00E47B33">
        <w:t>Login with username and password on Doc41 Web UI Login Page</w:t>
      </w:r>
    </w:p>
    <w:p w14:paraId="54EA87FF" w14:textId="77777777" w:rsidR="00E47B33" w:rsidRPr="00E47B33" w:rsidRDefault="00E47B33" w:rsidP="00E47B33">
      <w:pPr>
        <w:numPr>
          <w:ilvl w:val="0"/>
          <w:numId w:val="7"/>
        </w:numPr>
        <w:spacing w:before="60" w:after="0" w:line="360" w:lineRule="auto"/>
      </w:pPr>
      <w:r w:rsidRPr="00E47B33">
        <w:t>Successful login redirects to a landing page for Doc41 Web UI users with general information and the permitted document types for the logged-in user in Top-Level Navigation bar according to his role</w:t>
      </w:r>
    </w:p>
    <w:p w14:paraId="44701661" w14:textId="77777777" w:rsidR="00E47B33" w:rsidRPr="00E47B33" w:rsidRDefault="00E47B33" w:rsidP="00E47B33">
      <w:pPr>
        <w:numPr>
          <w:ilvl w:val="0"/>
          <w:numId w:val="7"/>
        </w:numPr>
        <w:spacing w:before="60" w:after="0" w:line="360" w:lineRule="auto"/>
      </w:pPr>
      <w:r w:rsidRPr="00E47B33">
        <w:t>Selection of document type (and possibly download/upload) from Top Level Navigation leads to a search page for the selected document type</w:t>
      </w:r>
    </w:p>
    <w:p w14:paraId="1B1771CA" w14:textId="77777777" w:rsidR="00E47B33" w:rsidRPr="00E47B33" w:rsidRDefault="00E47B33" w:rsidP="00E47B33">
      <w:pPr>
        <w:numPr>
          <w:ilvl w:val="0"/>
          <w:numId w:val="7"/>
        </w:numPr>
        <w:spacing w:before="60" w:after="0" w:line="360" w:lineRule="auto"/>
      </w:pPr>
      <w:r w:rsidRPr="00E47B33">
        <w:t>For download: User enters search criteria (including identifying criteria which are validated against P2R to check if he is allowed to see the resulting documents) as defined for the given document type</w:t>
      </w:r>
    </w:p>
    <w:p w14:paraId="6D751118" w14:textId="77777777" w:rsidR="00E47B33" w:rsidRPr="00E47B33" w:rsidRDefault="00E47B33" w:rsidP="00E47B33">
      <w:pPr>
        <w:numPr>
          <w:ilvl w:val="1"/>
          <w:numId w:val="7"/>
        </w:numPr>
        <w:spacing w:before="60" w:after="0" w:line="360" w:lineRule="auto"/>
      </w:pPr>
      <w:r w:rsidRPr="00E47B33">
        <w:t>User gets search result as a table where document attributes and a document URL is presented for each table entry</w:t>
      </w:r>
    </w:p>
    <w:p w14:paraId="3F1DC732" w14:textId="77777777" w:rsidR="00E47B33" w:rsidRPr="00E47B33" w:rsidRDefault="00E47B33" w:rsidP="00E47B33">
      <w:pPr>
        <w:numPr>
          <w:ilvl w:val="1"/>
          <w:numId w:val="7"/>
        </w:numPr>
        <w:spacing w:before="60" w:after="0" w:line="360" w:lineRule="auto"/>
      </w:pPr>
      <w:r w:rsidRPr="00E47B33">
        <w:t>User can get back to search page or select a document URL for actually downloading it.</w:t>
      </w:r>
    </w:p>
    <w:p w14:paraId="746F9E34" w14:textId="77777777" w:rsidR="00E47B33" w:rsidRPr="00E47B33" w:rsidRDefault="00E47B33" w:rsidP="00E47B33">
      <w:pPr>
        <w:numPr>
          <w:ilvl w:val="0"/>
          <w:numId w:val="7"/>
        </w:numPr>
        <w:spacing w:before="60" w:after="0" w:line="360" w:lineRule="auto"/>
      </w:pPr>
      <w:r w:rsidRPr="00E47B33">
        <w:t>For upload: User enters identifying criteria which are validated against P2R values or uses a search help which lists all open P2R elements for his partner number with missing documents for upload</w:t>
      </w:r>
    </w:p>
    <w:p w14:paraId="7915374F" w14:textId="77777777" w:rsidR="00E47B33" w:rsidRPr="00E47B33" w:rsidRDefault="00E47B33" w:rsidP="00E47B33">
      <w:pPr>
        <w:numPr>
          <w:ilvl w:val="1"/>
          <w:numId w:val="7"/>
        </w:numPr>
        <w:spacing w:before="60" w:after="0" w:line="360" w:lineRule="auto"/>
      </w:pPr>
      <w:r w:rsidRPr="00E47B33">
        <w:t>User uploads document with attributes according to the given document type and an e-mail address for a Bayer contact to check the new document.</w:t>
      </w:r>
    </w:p>
    <w:p w14:paraId="494C219F" w14:textId="3DF7CCA8" w:rsidR="007F28E9" w:rsidRPr="00E47B33" w:rsidRDefault="00E47B33" w:rsidP="00E47B33">
      <w:r w:rsidRPr="00E47B33">
        <w:t>User gets a result page whether or not his document was uploaded.</w:t>
      </w:r>
    </w:p>
    <w:p w14:paraId="47EBD744" w14:textId="17FB61BE" w:rsidR="007F28E9" w:rsidRPr="007F28E9" w:rsidRDefault="007F28E9" w:rsidP="007F28E9">
      <w:pPr>
        <w:pStyle w:val="berschrift2"/>
      </w:pPr>
      <w:bookmarkStart w:id="115" w:name="_Toc370815653"/>
      <w:r>
        <w:t>Authorization RFCs</w:t>
      </w:r>
      <w:bookmarkEnd w:id="115"/>
    </w:p>
    <w:p w14:paraId="02955A6F" w14:textId="0D67528F" w:rsidR="0026211D" w:rsidRPr="00E47B33" w:rsidRDefault="00E47B33">
      <w:r w:rsidRPr="00E47B33">
        <w:t>Doc41 project has to provide RFCs for document download, document search and document upload. Document search should be provided as a table in BW.</w:t>
      </w:r>
    </w:p>
    <w:p w14:paraId="0F9C41A5" w14:textId="77777777" w:rsidR="00E47B33" w:rsidRPr="00E47B33" w:rsidRDefault="00E47B33" w:rsidP="00E47B33">
      <w:pPr>
        <w:spacing w:before="60"/>
      </w:pPr>
      <w:r w:rsidRPr="00E47B33">
        <w:t xml:space="preserve">Doc41 project has to provide RFCs for checking the authorization of users to documents with P2R data. </w:t>
      </w:r>
    </w:p>
    <w:p w14:paraId="788F0625" w14:textId="77777777" w:rsidR="00E47B33" w:rsidRPr="00E47B33" w:rsidRDefault="00E47B33" w:rsidP="00E47B33">
      <w:pPr>
        <w:numPr>
          <w:ilvl w:val="0"/>
          <w:numId w:val="5"/>
        </w:numPr>
        <w:spacing w:before="60" w:after="0" w:line="360" w:lineRule="auto"/>
      </w:pPr>
      <w:r w:rsidRPr="00E47B33">
        <w:t>Artwork document: For an upload it was agreed that no further authorization is necessary. For the download the vendor partner number of the user has to be checked if there is an artwork document already available for this vendor.</w:t>
      </w:r>
    </w:p>
    <w:p w14:paraId="21EBA3EB" w14:textId="5F2D3B59" w:rsidR="00E47B33" w:rsidRPr="00E47B33" w:rsidRDefault="00E47B33" w:rsidP="00E47B33">
      <w:pPr>
        <w:numPr>
          <w:ilvl w:val="0"/>
          <w:numId w:val="5"/>
        </w:numPr>
        <w:spacing w:before="60" w:after="0" w:line="360" w:lineRule="auto"/>
      </w:pPr>
      <w:r w:rsidRPr="00E47B33">
        <w:t xml:space="preserve">Layout document: The vendor partner number of the user </w:t>
      </w:r>
      <w:r>
        <w:t>has to be checked if there is a</w:t>
      </w:r>
      <w:r w:rsidRPr="00E47B33">
        <w:t xml:space="preserve"> layout document available for this vendor.</w:t>
      </w:r>
    </w:p>
    <w:p w14:paraId="67FC2631" w14:textId="77777777" w:rsidR="00E47B33" w:rsidRPr="00E47B33" w:rsidRDefault="00E47B33" w:rsidP="00E47B33">
      <w:pPr>
        <w:numPr>
          <w:ilvl w:val="0"/>
          <w:numId w:val="5"/>
        </w:numPr>
        <w:spacing w:before="60" w:after="0" w:line="360" w:lineRule="auto"/>
      </w:pPr>
      <w:r w:rsidRPr="00E47B33">
        <w:t>Packaging specification (PMS): The user (representing a vendor partner) has to provide the PO number and the material number are input parameters, then it has to be checked if the PO number is associated to this vendor and if the material number is part of this order.</w:t>
      </w:r>
    </w:p>
    <w:p w14:paraId="4F520C01" w14:textId="77777777" w:rsidR="00E47B33" w:rsidRPr="00E47B33" w:rsidRDefault="00E47B33" w:rsidP="00E47B33">
      <w:pPr>
        <w:numPr>
          <w:ilvl w:val="0"/>
          <w:numId w:val="5"/>
        </w:numPr>
        <w:spacing w:before="60" w:after="0" w:line="360" w:lineRule="auto"/>
      </w:pPr>
      <w:r w:rsidRPr="00E47B33">
        <w:t>Technical Drawing (DRA): The user (representing a vendor partner) has to provide the PO number and the material number are input parameters, then it has to be checked if the PO number is associated to this vendor and if the material number is part of this order.</w:t>
      </w:r>
    </w:p>
    <w:p w14:paraId="5D113226" w14:textId="3F7EF8B8" w:rsidR="00854F36" w:rsidRDefault="00E47B33" w:rsidP="00854F36">
      <w:r w:rsidRPr="00E47B33">
        <w:t>Technical packaging and delivery requirements (PDR): The user (representing a vendor partner) has to provide the PO number and the material number are input parameters, then it has to be checked if the PO number is associated to this vendor and if the material number is part of this order.</w:t>
      </w:r>
    </w:p>
    <w:p w14:paraId="424B74AA" w14:textId="77777777" w:rsidR="00854F36" w:rsidRPr="00854F36" w:rsidRDefault="00854F36" w:rsidP="00854F36"/>
    <w:sectPr w:rsidR="00854F36" w:rsidRPr="00854F36" w:rsidSect="00D220E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8721E" w14:textId="77777777" w:rsidR="006F4106" w:rsidRDefault="006F4106" w:rsidP="006F4106">
      <w:pPr>
        <w:spacing w:after="0" w:line="240" w:lineRule="auto"/>
      </w:pPr>
      <w:r>
        <w:separator/>
      </w:r>
    </w:p>
  </w:endnote>
  <w:endnote w:type="continuationSeparator" w:id="0">
    <w:p w14:paraId="3995DF8B" w14:textId="77777777" w:rsidR="006F4106" w:rsidRDefault="006F4106" w:rsidP="006F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8D8E9" w14:textId="77777777" w:rsidR="006F4106" w:rsidRDefault="006F41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010660"/>
      <w:docPartObj>
        <w:docPartGallery w:val="Page Numbers (Bottom of Page)"/>
        <w:docPartUnique/>
      </w:docPartObj>
    </w:sdtPr>
    <w:sdtEndPr/>
    <w:sdtContent>
      <w:p w14:paraId="04139E84" w14:textId="5B66B18B" w:rsidR="006F4106" w:rsidRDefault="006F4106">
        <w:pPr>
          <w:pStyle w:val="Fuzeile"/>
        </w:pPr>
        <w:r>
          <w:fldChar w:fldCharType="begin"/>
        </w:r>
        <w:r>
          <w:instrText>PAGE   \* MERGEFORMAT</w:instrText>
        </w:r>
        <w:r>
          <w:fldChar w:fldCharType="separate"/>
        </w:r>
        <w:r w:rsidR="009A2978" w:rsidRPr="009A2978">
          <w:rPr>
            <w:noProof/>
            <w:lang w:val="de-DE"/>
          </w:rPr>
          <w:t>6</w:t>
        </w:r>
        <w:r>
          <w:fldChar w:fldCharType="end"/>
        </w:r>
      </w:p>
    </w:sdtContent>
  </w:sdt>
  <w:p w14:paraId="37B47412" w14:textId="77777777" w:rsidR="006F4106" w:rsidRDefault="006F410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0F4A1" w14:textId="77777777" w:rsidR="006F4106" w:rsidRDefault="006F41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5DE44" w14:textId="77777777" w:rsidR="006F4106" w:rsidRDefault="006F4106" w:rsidP="006F4106">
      <w:pPr>
        <w:spacing w:after="0" w:line="240" w:lineRule="auto"/>
      </w:pPr>
      <w:r>
        <w:separator/>
      </w:r>
    </w:p>
  </w:footnote>
  <w:footnote w:type="continuationSeparator" w:id="0">
    <w:p w14:paraId="0C99D281" w14:textId="77777777" w:rsidR="006F4106" w:rsidRDefault="006F4106" w:rsidP="006F4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14642" w14:textId="77777777" w:rsidR="006F4106" w:rsidRDefault="006F410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40FFE" w14:textId="04A85F42" w:rsidR="006F4106" w:rsidRDefault="006F4106">
    <w:pPr>
      <w:pStyle w:val="Kopfzeile"/>
    </w:pPr>
  </w:p>
  <w:p w14:paraId="783AD94D" w14:textId="77777777" w:rsidR="006F4106" w:rsidRDefault="006F410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78A14" w14:textId="77777777" w:rsidR="006F4106" w:rsidRDefault="006F410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0EF"/>
    <w:multiLevelType w:val="hybridMultilevel"/>
    <w:tmpl w:val="F5A0AD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1447D4"/>
    <w:multiLevelType w:val="hybridMultilevel"/>
    <w:tmpl w:val="214483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BD6B6D"/>
    <w:multiLevelType w:val="hybridMultilevel"/>
    <w:tmpl w:val="F5A0AD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2BE6EDB"/>
    <w:multiLevelType w:val="hybridMultilevel"/>
    <w:tmpl w:val="4A3C5E4C"/>
    <w:lvl w:ilvl="0" w:tplc="26F85D7A">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8B5E04"/>
    <w:multiLevelType w:val="hybridMultilevel"/>
    <w:tmpl w:val="F44458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2234B"/>
    <w:multiLevelType w:val="hybridMultilevel"/>
    <w:tmpl w:val="906A9B6A"/>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726A79"/>
    <w:multiLevelType w:val="hybridMultilevel"/>
    <w:tmpl w:val="F5A0AD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D2"/>
    <w:rsid w:val="000467BC"/>
    <w:rsid w:val="00055B71"/>
    <w:rsid w:val="000B0DCB"/>
    <w:rsid w:val="000D0751"/>
    <w:rsid w:val="000D0822"/>
    <w:rsid w:val="000E61F4"/>
    <w:rsid w:val="00173209"/>
    <w:rsid w:val="001B3FF0"/>
    <w:rsid w:val="001C68EA"/>
    <w:rsid w:val="001D3923"/>
    <w:rsid w:val="00234CEB"/>
    <w:rsid w:val="00253C6D"/>
    <w:rsid w:val="0026211D"/>
    <w:rsid w:val="00285FE6"/>
    <w:rsid w:val="00295ED2"/>
    <w:rsid w:val="002B1E5B"/>
    <w:rsid w:val="002C3A90"/>
    <w:rsid w:val="002C56E7"/>
    <w:rsid w:val="002D4585"/>
    <w:rsid w:val="0038306B"/>
    <w:rsid w:val="00395432"/>
    <w:rsid w:val="003B5A0E"/>
    <w:rsid w:val="003C1E88"/>
    <w:rsid w:val="0047286D"/>
    <w:rsid w:val="00473E7D"/>
    <w:rsid w:val="004802AD"/>
    <w:rsid w:val="0049147E"/>
    <w:rsid w:val="004D6D76"/>
    <w:rsid w:val="005161CA"/>
    <w:rsid w:val="00557A65"/>
    <w:rsid w:val="00560630"/>
    <w:rsid w:val="0058691F"/>
    <w:rsid w:val="005C0BFE"/>
    <w:rsid w:val="005F12B8"/>
    <w:rsid w:val="00615F9A"/>
    <w:rsid w:val="00625AB7"/>
    <w:rsid w:val="00655DF1"/>
    <w:rsid w:val="006651D2"/>
    <w:rsid w:val="00692A5D"/>
    <w:rsid w:val="006A5310"/>
    <w:rsid w:val="006F4106"/>
    <w:rsid w:val="00792B12"/>
    <w:rsid w:val="007C04D6"/>
    <w:rsid w:val="007F28E9"/>
    <w:rsid w:val="00852269"/>
    <w:rsid w:val="00854A47"/>
    <w:rsid w:val="00854F36"/>
    <w:rsid w:val="00856FD7"/>
    <w:rsid w:val="008A47E0"/>
    <w:rsid w:val="00902251"/>
    <w:rsid w:val="00972F72"/>
    <w:rsid w:val="009A2978"/>
    <w:rsid w:val="009B2331"/>
    <w:rsid w:val="009B7A29"/>
    <w:rsid w:val="00A10264"/>
    <w:rsid w:val="00A1339C"/>
    <w:rsid w:val="00AB3BCB"/>
    <w:rsid w:val="00AF1473"/>
    <w:rsid w:val="00B15FE8"/>
    <w:rsid w:val="00B165FA"/>
    <w:rsid w:val="00B90A7B"/>
    <w:rsid w:val="00BD11DF"/>
    <w:rsid w:val="00C74327"/>
    <w:rsid w:val="00C7571C"/>
    <w:rsid w:val="00CE46CD"/>
    <w:rsid w:val="00CF64F3"/>
    <w:rsid w:val="00D220EE"/>
    <w:rsid w:val="00D278C5"/>
    <w:rsid w:val="00D61685"/>
    <w:rsid w:val="00D72A80"/>
    <w:rsid w:val="00D80B2B"/>
    <w:rsid w:val="00DE134C"/>
    <w:rsid w:val="00E079E2"/>
    <w:rsid w:val="00E20D38"/>
    <w:rsid w:val="00E47B33"/>
    <w:rsid w:val="00E6260C"/>
    <w:rsid w:val="00E87FC1"/>
    <w:rsid w:val="00EB6126"/>
    <w:rsid w:val="00EE647E"/>
    <w:rsid w:val="00F17651"/>
    <w:rsid w:val="00F32A3C"/>
    <w:rsid w:val="00F84264"/>
    <w:rsid w:val="00FA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4F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842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842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802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02AD"/>
    <w:rPr>
      <w:rFonts w:ascii="Tahoma" w:hAnsi="Tahoma" w:cs="Tahoma"/>
      <w:sz w:val="16"/>
      <w:szCs w:val="16"/>
    </w:rPr>
  </w:style>
  <w:style w:type="character" w:customStyle="1" w:styleId="berschrift1Zchn">
    <w:name w:val="Überschrift 1 Zchn"/>
    <w:basedOn w:val="Absatz-Standardschriftart"/>
    <w:link w:val="berschrift1"/>
    <w:uiPriority w:val="9"/>
    <w:rsid w:val="00854F3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792B12"/>
    <w:pPr>
      <w:ind w:left="720"/>
      <w:contextualSpacing/>
    </w:pPr>
  </w:style>
  <w:style w:type="character" w:styleId="Hyperlink">
    <w:name w:val="Hyperlink"/>
    <w:basedOn w:val="Absatz-Standardschriftart"/>
    <w:uiPriority w:val="99"/>
    <w:unhideWhenUsed/>
    <w:rsid w:val="0026211D"/>
    <w:rPr>
      <w:color w:val="0000FF"/>
      <w:u w:val="single"/>
    </w:rPr>
  </w:style>
  <w:style w:type="character" w:customStyle="1" w:styleId="berschrift2Zchn">
    <w:name w:val="Überschrift 2 Zchn"/>
    <w:basedOn w:val="Absatz-Standardschriftart"/>
    <w:link w:val="berschrift2"/>
    <w:uiPriority w:val="9"/>
    <w:rsid w:val="00F84264"/>
    <w:rPr>
      <w:rFonts w:asciiTheme="majorHAnsi" w:eastAsiaTheme="majorEastAsia" w:hAnsiTheme="majorHAnsi" w:cstheme="majorBidi"/>
      <w:b/>
      <w:bCs/>
      <w:color w:val="4F81BD" w:themeColor="accent1"/>
      <w:sz w:val="26"/>
      <w:szCs w:val="26"/>
    </w:rPr>
  </w:style>
  <w:style w:type="paragraph" w:styleId="KeinLeerraum">
    <w:name w:val="No Spacing"/>
    <w:link w:val="KeinLeerraumZchn"/>
    <w:uiPriority w:val="1"/>
    <w:qFormat/>
    <w:rsid w:val="00D220EE"/>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220EE"/>
    <w:rPr>
      <w:rFonts w:eastAsiaTheme="minorEastAsia"/>
      <w:lang w:val="de-DE" w:eastAsia="de-DE"/>
    </w:rPr>
  </w:style>
  <w:style w:type="paragraph" w:styleId="Kopfzeile">
    <w:name w:val="header"/>
    <w:basedOn w:val="Standard"/>
    <w:link w:val="KopfzeileZchn"/>
    <w:uiPriority w:val="99"/>
    <w:unhideWhenUsed/>
    <w:rsid w:val="006F410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F4106"/>
  </w:style>
  <w:style w:type="paragraph" w:styleId="Fuzeile">
    <w:name w:val="footer"/>
    <w:basedOn w:val="Standard"/>
    <w:link w:val="FuzeileZchn"/>
    <w:uiPriority w:val="99"/>
    <w:unhideWhenUsed/>
    <w:rsid w:val="006F410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F4106"/>
  </w:style>
  <w:style w:type="paragraph" w:styleId="Inhaltsverzeichnisberschrift">
    <w:name w:val="TOC Heading"/>
    <w:basedOn w:val="berschrift1"/>
    <w:next w:val="Standard"/>
    <w:uiPriority w:val="39"/>
    <w:unhideWhenUsed/>
    <w:qFormat/>
    <w:rsid w:val="00615F9A"/>
    <w:pPr>
      <w:outlineLvl w:val="9"/>
    </w:pPr>
    <w:rPr>
      <w:lang w:val="de-DE" w:eastAsia="de-DE"/>
    </w:rPr>
  </w:style>
  <w:style w:type="paragraph" w:styleId="Verzeichnis1">
    <w:name w:val="toc 1"/>
    <w:basedOn w:val="Standard"/>
    <w:next w:val="Standard"/>
    <w:autoRedefine/>
    <w:uiPriority w:val="39"/>
    <w:unhideWhenUsed/>
    <w:rsid w:val="00615F9A"/>
    <w:pPr>
      <w:spacing w:after="100"/>
    </w:pPr>
  </w:style>
  <w:style w:type="paragraph" w:styleId="Verzeichnis2">
    <w:name w:val="toc 2"/>
    <w:basedOn w:val="Standard"/>
    <w:next w:val="Standard"/>
    <w:autoRedefine/>
    <w:uiPriority w:val="39"/>
    <w:unhideWhenUsed/>
    <w:rsid w:val="00615F9A"/>
    <w:pPr>
      <w:spacing w:after="100"/>
      <w:ind w:left="220"/>
    </w:pPr>
  </w:style>
  <w:style w:type="character" w:customStyle="1" w:styleId="berschrift3Zchn">
    <w:name w:val="Überschrift 3 Zchn"/>
    <w:basedOn w:val="Absatz-Standardschriftart"/>
    <w:link w:val="berschrift3"/>
    <w:uiPriority w:val="9"/>
    <w:rsid w:val="00F842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4F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842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842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802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02AD"/>
    <w:rPr>
      <w:rFonts w:ascii="Tahoma" w:hAnsi="Tahoma" w:cs="Tahoma"/>
      <w:sz w:val="16"/>
      <w:szCs w:val="16"/>
    </w:rPr>
  </w:style>
  <w:style w:type="character" w:customStyle="1" w:styleId="berschrift1Zchn">
    <w:name w:val="Überschrift 1 Zchn"/>
    <w:basedOn w:val="Absatz-Standardschriftart"/>
    <w:link w:val="berschrift1"/>
    <w:uiPriority w:val="9"/>
    <w:rsid w:val="00854F3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792B12"/>
    <w:pPr>
      <w:ind w:left="720"/>
      <w:contextualSpacing/>
    </w:pPr>
  </w:style>
  <w:style w:type="character" w:styleId="Hyperlink">
    <w:name w:val="Hyperlink"/>
    <w:basedOn w:val="Absatz-Standardschriftart"/>
    <w:uiPriority w:val="99"/>
    <w:unhideWhenUsed/>
    <w:rsid w:val="0026211D"/>
    <w:rPr>
      <w:color w:val="0000FF"/>
      <w:u w:val="single"/>
    </w:rPr>
  </w:style>
  <w:style w:type="character" w:customStyle="1" w:styleId="berschrift2Zchn">
    <w:name w:val="Überschrift 2 Zchn"/>
    <w:basedOn w:val="Absatz-Standardschriftart"/>
    <w:link w:val="berschrift2"/>
    <w:uiPriority w:val="9"/>
    <w:rsid w:val="00F84264"/>
    <w:rPr>
      <w:rFonts w:asciiTheme="majorHAnsi" w:eastAsiaTheme="majorEastAsia" w:hAnsiTheme="majorHAnsi" w:cstheme="majorBidi"/>
      <w:b/>
      <w:bCs/>
      <w:color w:val="4F81BD" w:themeColor="accent1"/>
      <w:sz w:val="26"/>
      <w:szCs w:val="26"/>
    </w:rPr>
  </w:style>
  <w:style w:type="paragraph" w:styleId="KeinLeerraum">
    <w:name w:val="No Spacing"/>
    <w:link w:val="KeinLeerraumZchn"/>
    <w:uiPriority w:val="1"/>
    <w:qFormat/>
    <w:rsid w:val="00D220EE"/>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220EE"/>
    <w:rPr>
      <w:rFonts w:eastAsiaTheme="minorEastAsia"/>
      <w:lang w:val="de-DE" w:eastAsia="de-DE"/>
    </w:rPr>
  </w:style>
  <w:style w:type="paragraph" w:styleId="Kopfzeile">
    <w:name w:val="header"/>
    <w:basedOn w:val="Standard"/>
    <w:link w:val="KopfzeileZchn"/>
    <w:uiPriority w:val="99"/>
    <w:unhideWhenUsed/>
    <w:rsid w:val="006F410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F4106"/>
  </w:style>
  <w:style w:type="paragraph" w:styleId="Fuzeile">
    <w:name w:val="footer"/>
    <w:basedOn w:val="Standard"/>
    <w:link w:val="FuzeileZchn"/>
    <w:uiPriority w:val="99"/>
    <w:unhideWhenUsed/>
    <w:rsid w:val="006F410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F4106"/>
  </w:style>
  <w:style w:type="paragraph" w:styleId="Inhaltsverzeichnisberschrift">
    <w:name w:val="TOC Heading"/>
    <w:basedOn w:val="berschrift1"/>
    <w:next w:val="Standard"/>
    <w:uiPriority w:val="39"/>
    <w:unhideWhenUsed/>
    <w:qFormat/>
    <w:rsid w:val="00615F9A"/>
    <w:pPr>
      <w:outlineLvl w:val="9"/>
    </w:pPr>
    <w:rPr>
      <w:lang w:val="de-DE" w:eastAsia="de-DE"/>
    </w:rPr>
  </w:style>
  <w:style w:type="paragraph" w:styleId="Verzeichnis1">
    <w:name w:val="toc 1"/>
    <w:basedOn w:val="Standard"/>
    <w:next w:val="Standard"/>
    <w:autoRedefine/>
    <w:uiPriority w:val="39"/>
    <w:unhideWhenUsed/>
    <w:rsid w:val="00615F9A"/>
    <w:pPr>
      <w:spacing w:after="100"/>
    </w:pPr>
  </w:style>
  <w:style w:type="paragraph" w:styleId="Verzeichnis2">
    <w:name w:val="toc 2"/>
    <w:basedOn w:val="Standard"/>
    <w:next w:val="Standard"/>
    <w:autoRedefine/>
    <w:uiPriority w:val="39"/>
    <w:unhideWhenUsed/>
    <w:rsid w:val="00615F9A"/>
    <w:pPr>
      <w:spacing w:after="100"/>
      <w:ind w:left="220"/>
    </w:pPr>
  </w:style>
  <w:style w:type="character" w:customStyle="1" w:styleId="berschrift3Zchn">
    <w:name w:val="Überschrift 3 Zchn"/>
    <w:basedOn w:val="Absatz-Standardschriftart"/>
    <w:link w:val="berschrift3"/>
    <w:uiPriority w:val="9"/>
    <w:rsid w:val="00F842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7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7638F303664EBBA3F1B45BA2EEDA5D"/>
        <w:category>
          <w:name w:val="Allgemein"/>
          <w:gallery w:val="placeholder"/>
        </w:category>
        <w:types>
          <w:type w:val="bbPlcHdr"/>
        </w:types>
        <w:behaviors>
          <w:behavior w:val="content"/>
        </w:behaviors>
        <w:guid w:val="{88C42D98-71D8-4252-960E-DE43C8E0D696}"/>
      </w:docPartPr>
      <w:docPartBody>
        <w:p w14:paraId="5C572553" w14:textId="7D8FC8E3" w:rsidR="000C1DE3" w:rsidRDefault="0065401B" w:rsidP="0065401B">
          <w:pPr>
            <w:pStyle w:val="497638F303664EBBA3F1B45BA2EEDA5D"/>
          </w:pPr>
          <w:r>
            <w:rPr>
              <w:rFonts w:asciiTheme="majorHAnsi" w:eastAsiaTheme="majorEastAsia" w:hAnsiTheme="majorHAnsi" w:cstheme="majorBidi"/>
              <w:caps/>
            </w:rPr>
            <w:t>[Geben Sie den Firmennamen ein]</w:t>
          </w:r>
        </w:p>
      </w:docPartBody>
    </w:docPart>
    <w:docPart>
      <w:docPartPr>
        <w:name w:val="9171AAF0281041C4ABB7A5A3857EAAAF"/>
        <w:category>
          <w:name w:val="Allgemein"/>
          <w:gallery w:val="placeholder"/>
        </w:category>
        <w:types>
          <w:type w:val="bbPlcHdr"/>
        </w:types>
        <w:behaviors>
          <w:behavior w:val="content"/>
        </w:behaviors>
        <w:guid w:val="{E1F68CD9-A856-4206-9656-474717298051}"/>
      </w:docPartPr>
      <w:docPartBody>
        <w:p w14:paraId="1C15EC99" w14:textId="702E7D97" w:rsidR="000C1DE3" w:rsidRDefault="0065401B" w:rsidP="0065401B">
          <w:pPr>
            <w:pStyle w:val="9171AAF0281041C4ABB7A5A3857EAAAF"/>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1B"/>
    <w:rsid w:val="000C1DE3"/>
    <w:rsid w:val="00654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97638F303664EBBA3F1B45BA2EEDA5D">
    <w:name w:val="497638F303664EBBA3F1B45BA2EEDA5D"/>
    <w:rsid w:val="0065401B"/>
  </w:style>
  <w:style w:type="paragraph" w:customStyle="1" w:styleId="9171AAF0281041C4ABB7A5A3857EAAAF">
    <w:name w:val="9171AAF0281041C4ABB7A5A3857EAAAF"/>
    <w:rsid w:val="0065401B"/>
  </w:style>
  <w:style w:type="paragraph" w:customStyle="1" w:styleId="1A5332ACBBA94202932BBD38495B5B44">
    <w:name w:val="1A5332ACBBA94202932BBD38495B5B44"/>
    <w:rsid w:val="0065401B"/>
  </w:style>
  <w:style w:type="paragraph" w:customStyle="1" w:styleId="B6B0CF072D664A66AE33A1448C23A090">
    <w:name w:val="B6B0CF072D664A66AE33A1448C23A090"/>
    <w:rsid w:val="0065401B"/>
  </w:style>
  <w:style w:type="paragraph" w:customStyle="1" w:styleId="F2E0A3AFE4B7449397287557014DEF47">
    <w:name w:val="F2E0A3AFE4B7449397287557014DEF47"/>
    <w:rsid w:val="0065401B"/>
  </w:style>
  <w:style w:type="paragraph" w:customStyle="1" w:styleId="4D63198187D648A78027DC2CC7CF8326">
    <w:name w:val="4D63198187D648A78027DC2CC7CF8326"/>
    <w:rsid w:val="006540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97638F303664EBBA3F1B45BA2EEDA5D">
    <w:name w:val="497638F303664EBBA3F1B45BA2EEDA5D"/>
    <w:rsid w:val="0065401B"/>
  </w:style>
  <w:style w:type="paragraph" w:customStyle="1" w:styleId="9171AAF0281041C4ABB7A5A3857EAAAF">
    <w:name w:val="9171AAF0281041C4ABB7A5A3857EAAAF"/>
    <w:rsid w:val="0065401B"/>
  </w:style>
  <w:style w:type="paragraph" w:customStyle="1" w:styleId="1A5332ACBBA94202932BBD38495B5B44">
    <w:name w:val="1A5332ACBBA94202932BBD38495B5B44"/>
    <w:rsid w:val="0065401B"/>
  </w:style>
  <w:style w:type="paragraph" w:customStyle="1" w:styleId="B6B0CF072D664A66AE33A1448C23A090">
    <w:name w:val="B6B0CF072D664A66AE33A1448C23A090"/>
    <w:rsid w:val="0065401B"/>
  </w:style>
  <w:style w:type="paragraph" w:customStyle="1" w:styleId="F2E0A3AFE4B7449397287557014DEF47">
    <w:name w:val="F2E0A3AFE4B7449397287557014DEF47"/>
    <w:rsid w:val="0065401B"/>
  </w:style>
  <w:style w:type="paragraph" w:customStyle="1" w:styleId="4D63198187D648A78027DC2CC7CF8326">
    <w:name w:val="4D63198187D648A78027DC2CC7CF8326"/>
    <w:rsid w:val="00654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2013-08-15T00:00:00</PublishDate>
  <Abstract>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76A707CF67534AA225B64A5BD68244" ma:contentTypeVersion="0" ma:contentTypeDescription="Create a new document." ma:contentTypeScope="" ma:versionID="a4763865255f3ca6627b4029864f7b2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CC1C7-62FB-4FA9-B49F-0CC80615F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D8DC3E-41AE-4E39-8537-808BEE5C47AE}">
  <ds:schemaRefs>
    <ds:schemaRef ds:uri="http://purl.org/dc/terms/"/>
    <ds:schemaRef ds:uri="http://www.w3.org/XML/1998/namespace"/>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AEB8CB98-886F-4BA3-B039-09B543A1C845}">
  <ds:schemaRefs>
    <ds:schemaRef ds:uri="http://schemas.microsoft.com/sharepoint/v3/contenttype/forms"/>
  </ds:schemaRefs>
</ds:datastoreItem>
</file>

<file path=customXml/itemProps5.xml><?xml version="1.0" encoding="utf-8"?>
<ds:datastoreItem xmlns:ds="http://schemas.openxmlformats.org/officeDocument/2006/customXml" ds:itemID="{7A9D7BB2-D4F2-46D1-AB43-B4C2F57E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2704</Words>
  <Characters>17040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Order Entry with BOE</vt:lpstr>
    </vt:vector>
  </TitlesOfParts>
  <Company>Bayer healthcare Doc41 Web UI</Company>
  <LinksUpToDate>false</LinksUpToDate>
  <CharactersWithSpaces>19705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dc:title>
  <dc:subject>Business Units SD, QM, PT</dc:subject>
  <dc:creator>Holger Spielmann, Bayer Business Services</dc:creator>
  <cp:lastModifiedBy>Holger Spielmann</cp:lastModifiedBy>
  <cp:revision>11</cp:revision>
  <dcterms:created xsi:type="dcterms:W3CDTF">2013-10-29T11:18:00Z</dcterms:created>
  <dcterms:modified xsi:type="dcterms:W3CDTF">2013-10-29T13:38:00Z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0x010100F776A707CF67534AA225B64A5BD68244</vt:lpwstr>
  </property>
</Properties>
</file>